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94714" w14:textId="1BC08016" w:rsidR="00A01844" w:rsidRDefault="00A01844" w:rsidP="00A01844"/>
    <w:p w14:paraId="42FE9B0B" w14:textId="3C8EC0AD" w:rsidR="001E6748" w:rsidRDefault="001E6748" w:rsidP="00A01844"/>
    <w:p w14:paraId="4B8271DB" w14:textId="77777777" w:rsidR="001E6748" w:rsidRPr="00646F3D" w:rsidRDefault="001E6748" w:rsidP="00A01844"/>
    <w:p w14:paraId="1DD8B172" w14:textId="38CEA9E6" w:rsidR="00A01844" w:rsidRPr="00646F3D" w:rsidRDefault="009207CB" w:rsidP="00A01844">
      <w:pPr>
        <w:jc w:val="center"/>
        <w:rPr>
          <w:b/>
          <w:sz w:val="52"/>
          <w:szCs w:val="52"/>
        </w:rPr>
      </w:pPr>
      <w:r w:rsidRPr="00646F3D">
        <w:rPr>
          <w:b/>
          <w:sz w:val="52"/>
          <w:szCs w:val="52"/>
        </w:rPr>
        <w:t>Randomization Plan</w:t>
      </w:r>
    </w:p>
    <w:p w14:paraId="75C2E701" w14:textId="0DA7CA4E" w:rsidR="00710086" w:rsidRDefault="00710086" w:rsidP="00710086">
      <w:pPr>
        <w:widowControl w:val="0"/>
        <w:autoSpaceDE w:val="0"/>
        <w:autoSpaceDN w:val="0"/>
        <w:snapToGrid w:val="0"/>
        <w:rPr>
          <w:b/>
          <w:noProof/>
        </w:rPr>
      </w:pPr>
    </w:p>
    <w:p w14:paraId="7908D638" w14:textId="77777777" w:rsidR="001E6748" w:rsidRPr="00646F3D" w:rsidRDefault="001E6748" w:rsidP="00710086">
      <w:pPr>
        <w:widowControl w:val="0"/>
        <w:autoSpaceDE w:val="0"/>
        <w:autoSpaceDN w:val="0"/>
        <w:snapToGrid w:val="0"/>
        <w:rPr>
          <w:b/>
          <w:noProof/>
        </w:rPr>
      </w:pPr>
    </w:p>
    <w:p w14:paraId="456B33CE" w14:textId="77777777" w:rsidR="001E6748" w:rsidRPr="00C72ED5" w:rsidRDefault="001E6748" w:rsidP="001E6748">
      <w:pPr>
        <w:jc w:val="center"/>
        <w:rPr>
          <w:b/>
          <w:i/>
          <w:iCs/>
          <w:color w:val="FF0000"/>
          <w:szCs w:val="52"/>
        </w:rPr>
      </w:pPr>
      <w:r w:rsidRPr="00C72ED5">
        <w:rPr>
          <w:b/>
          <w:i/>
          <w:iCs/>
          <w:color w:val="FF0000"/>
          <w:szCs w:val="52"/>
        </w:rPr>
        <w:t>(</w:t>
      </w:r>
      <w:r>
        <w:rPr>
          <w:rFonts w:hint="eastAsia"/>
          <w:b/>
          <w:i/>
          <w:iCs/>
          <w:color w:val="FF0000"/>
          <w:szCs w:val="52"/>
        </w:rPr>
        <w:t>국문</w:t>
      </w:r>
      <w:r w:rsidRPr="00C72ED5">
        <w:rPr>
          <w:b/>
          <w:i/>
          <w:iCs/>
          <w:color w:val="FF0000"/>
          <w:szCs w:val="52"/>
        </w:rPr>
        <w:t>명</w:t>
      </w:r>
      <w:r w:rsidRPr="00C72ED5">
        <w:rPr>
          <w:b/>
          <w:i/>
          <w:iCs/>
          <w:color w:val="FF0000"/>
          <w:szCs w:val="52"/>
        </w:rPr>
        <w:t>)</w:t>
      </w:r>
    </w:p>
    <w:p w14:paraId="16B8127F" w14:textId="77777777" w:rsidR="00710086" w:rsidRPr="006B0B82" w:rsidRDefault="00710086" w:rsidP="00710086">
      <w:pPr>
        <w:widowControl w:val="0"/>
        <w:rPr>
          <w:b/>
          <w:bCs w:val="0"/>
          <w:i/>
          <w:color w:val="FF0000"/>
        </w:rPr>
      </w:pPr>
    </w:p>
    <w:p w14:paraId="2EAA50EE" w14:textId="77777777" w:rsidR="00710086" w:rsidRPr="006B0B82" w:rsidRDefault="00710086" w:rsidP="00710086">
      <w:pPr>
        <w:widowControl w:val="0"/>
        <w:autoSpaceDE w:val="0"/>
        <w:autoSpaceDN w:val="0"/>
        <w:snapToGrid w:val="0"/>
        <w:jc w:val="center"/>
        <w:rPr>
          <w:b/>
          <w:i/>
          <w:noProof/>
          <w:color w:val="FF0000"/>
        </w:rPr>
      </w:pPr>
      <w:r w:rsidRPr="006B0B82">
        <w:rPr>
          <w:b/>
          <w:bCs w:val="0"/>
          <w:i/>
          <w:color w:val="FF0000"/>
        </w:rPr>
        <w:t>(</w:t>
      </w:r>
      <w:r w:rsidRPr="006B0B82">
        <w:rPr>
          <w:b/>
          <w:bCs w:val="0"/>
          <w:i/>
          <w:color w:val="FF0000"/>
        </w:rPr>
        <w:t>영문명</w:t>
      </w:r>
      <w:r w:rsidRPr="006B0B82">
        <w:rPr>
          <w:b/>
          <w:bCs w:val="0"/>
          <w:i/>
          <w:color w:val="FF0000"/>
        </w:rPr>
        <w:t>)</w:t>
      </w:r>
    </w:p>
    <w:p w14:paraId="56EF762D" w14:textId="77777777" w:rsidR="00710086" w:rsidRPr="00646F3D" w:rsidRDefault="00710086" w:rsidP="00710086">
      <w:pPr>
        <w:widowControl w:val="0"/>
        <w:snapToGrid w:val="0"/>
        <w:rPr>
          <w:b/>
          <w:bCs w:val="0"/>
        </w:rPr>
      </w:pPr>
    </w:p>
    <w:p w14:paraId="3B9593A2" w14:textId="77777777" w:rsidR="00710086" w:rsidRDefault="00710086" w:rsidP="00710086">
      <w:pPr>
        <w:widowControl w:val="0"/>
        <w:autoSpaceDE w:val="0"/>
        <w:autoSpaceDN w:val="0"/>
        <w:snapToGrid w:val="0"/>
        <w:rPr>
          <w:b/>
          <w:bCs w:val="0"/>
        </w:rPr>
      </w:pPr>
    </w:p>
    <w:p w14:paraId="3E6A9AC5" w14:textId="77777777" w:rsidR="00D7419E" w:rsidRPr="00646F3D" w:rsidRDefault="00D7419E" w:rsidP="00710086">
      <w:pPr>
        <w:widowControl w:val="0"/>
        <w:autoSpaceDE w:val="0"/>
        <w:autoSpaceDN w:val="0"/>
        <w:snapToGrid w:val="0"/>
        <w:rPr>
          <w:b/>
          <w:bCs w:val="0"/>
        </w:rPr>
      </w:pPr>
    </w:p>
    <w:p w14:paraId="28AE3A06" w14:textId="3C64C61F" w:rsidR="00710086" w:rsidRPr="00646F3D" w:rsidRDefault="00710086" w:rsidP="00A01844">
      <w:pPr>
        <w:rPr>
          <w:b/>
          <w:bCs w:val="0"/>
        </w:rPr>
      </w:pPr>
    </w:p>
    <w:p w14:paraId="7DF8710D" w14:textId="290BADA9" w:rsidR="00B60041" w:rsidRDefault="00B60041" w:rsidP="00A01844">
      <w:pPr>
        <w:rPr>
          <w:b/>
          <w:bCs w:val="0"/>
        </w:rPr>
      </w:pPr>
    </w:p>
    <w:tbl>
      <w:tblPr>
        <w:tblpPr w:leftFromText="142" w:rightFromText="142" w:vertAnchor="text" w:horzAnchor="page" w:tblpX="3232" w:tblpY="813"/>
        <w:tblW w:w="0" w:type="auto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65"/>
        <w:gridCol w:w="2835"/>
      </w:tblGrid>
      <w:tr w:rsidR="001E6748" w:rsidRPr="00DF422A" w14:paraId="76228B93" w14:textId="77777777" w:rsidTr="00906132">
        <w:trPr>
          <w:trHeight w:val="426"/>
        </w:trPr>
        <w:tc>
          <w:tcPr>
            <w:tcW w:w="2565" w:type="dxa"/>
            <w:vAlign w:val="center"/>
          </w:tcPr>
          <w:p w14:paraId="27BA0E33" w14:textId="77777777" w:rsidR="001E6748" w:rsidRPr="00DF422A" w:rsidRDefault="001E6748" w:rsidP="00906132">
            <w:pPr>
              <w:contextualSpacing/>
              <w:rPr>
                <w:b/>
              </w:rPr>
            </w:pPr>
            <w:r w:rsidRPr="00DF422A">
              <w:rPr>
                <w:b/>
              </w:rPr>
              <w:t>시험계획서번호</w:t>
            </w:r>
          </w:p>
        </w:tc>
        <w:tc>
          <w:tcPr>
            <w:tcW w:w="2835" w:type="dxa"/>
            <w:vAlign w:val="center"/>
          </w:tcPr>
          <w:p w14:paraId="27BF6F6E" w14:textId="77777777" w:rsidR="001E6748" w:rsidRPr="00134129" w:rsidRDefault="001E6748" w:rsidP="00906132">
            <w:pPr>
              <w:contextualSpacing/>
              <w:rPr>
                <w:bCs w:val="0"/>
                <w:i/>
                <w:iCs/>
              </w:rPr>
            </w:pPr>
            <w:r w:rsidRPr="00134129">
              <w:rPr>
                <w:i/>
                <w:iCs/>
                <w:color w:val="FF0000"/>
              </w:rPr>
              <w:t>Protocol No.</w:t>
            </w:r>
          </w:p>
        </w:tc>
      </w:tr>
      <w:tr w:rsidR="001E6748" w:rsidRPr="00DF422A" w14:paraId="6F6F8086" w14:textId="77777777" w:rsidTr="00906132">
        <w:trPr>
          <w:trHeight w:val="426"/>
        </w:trPr>
        <w:tc>
          <w:tcPr>
            <w:tcW w:w="2565" w:type="dxa"/>
            <w:vAlign w:val="center"/>
          </w:tcPr>
          <w:p w14:paraId="26518495" w14:textId="77777777" w:rsidR="001E6748" w:rsidRPr="00DF422A" w:rsidRDefault="001E6748" w:rsidP="00906132">
            <w:pPr>
              <w:contextualSpacing/>
              <w:rPr>
                <w:b/>
              </w:rPr>
            </w:pPr>
            <w:r w:rsidRPr="00DF422A">
              <w:rPr>
                <w:b/>
              </w:rPr>
              <w:t>버전</w:t>
            </w:r>
          </w:p>
        </w:tc>
        <w:tc>
          <w:tcPr>
            <w:tcW w:w="2835" w:type="dxa"/>
            <w:vAlign w:val="center"/>
          </w:tcPr>
          <w:p w14:paraId="20581D79" w14:textId="77777777" w:rsidR="001E6748" w:rsidRPr="00134129" w:rsidRDefault="001E6748" w:rsidP="00906132">
            <w:pPr>
              <w:contextualSpacing/>
              <w:rPr>
                <w:bCs w:val="0"/>
                <w:i/>
                <w:iCs/>
              </w:rPr>
            </w:pPr>
            <w:r w:rsidRPr="00134129">
              <w:rPr>
                <w:i/>
                <w:iCs/>
                <w:color w:val="FF0000"/>
              </w:rPr>
              <w:t>X.X</w:t>
            </w:r>
          </w:p>
        </w:tc>
      </w:tr>
      <w:tr w:rsidR="001E6748" w:rsidRPr="00DF422A" w14:paraId="6B4337E5" w14:textId="77777777" w:rsidTr="00906132">
        <w:trPr>
          <w:trHeight w:val="423"/>
        </w:trPr>
        <w:tc>
          <w:tcPr>
            <w:tcW w:w="2565" w:type="dxa"/>
            <w:vAlign w:val="center"/>
          </w:tcPr>
          <w:p w14:paraId="23A27F28" w14:textId="77777777" w:rsidR="001E6748" w:rsidRPr="00DF422A" w:rsidRDefault="001E6748" w:rsidP="00906132">
            <w:pPr>
              <w:contextualSpacing/>
              <w:rPr>
                <w:b/>
              </w:rPr>
            </w:pPr>
            <w:r w:rsidRPr="00DF422A">
              <w:rPr>
                <w:b/>
              </w:rPr>
              <w:t>시험단계</w:t>
            </w:r>
          </w:p>
        </w:tc>
        <w:tc>
          <w:tcPr>
            <w:tcW w:w="2835" w:type="dxa"/>
            <w:vAlign w:val="center"/>
          </w:tcPr>
          <w:p w14:paraId="2BF4D95B" w14:textId="77777777" w:rsidR="001E6748" w:rsidRPr="00134129" w:rsidRDefault="001E6748" w:rsidP="00906132">
            <w:pPr>
              <w:contextualSpacing/>
              <w:rPr>
                <w:bCs w:val="0"/>
                <w:i/>
                <w:iCs/>
              </w:rPr>
            </w:pPr>
            <w:r w:rsidRPr="00134129">
              <w:rPr>
                <w:rFonts w:hint="eastAsia"/>
                <w:i/>
                <w:iCs/>
                <w:color w:val="FF0000"/>
              </w:rPr>
              <w:t>시험단계</w:t>
            </w:r>
          </w:p>
        </w:tc>
      </w:tr>
      <w:tr w:rsidR="001E6748" w:rsidRPr="00DF422A" w14:paraId="569DAE9A" w14:textId="77777777" w:rsidTr="00906132">
        <w:trPr>
          <w:trHeight w:val="403"/>
        </w:trPr>
        <w:tc>
          <w:tcPr>
            <w:tcW w:w="2565" w:type="dxa"/>
            <w:vAlign w:val="center"/>
          </w:tcPr>
          <w:p w14:paraId="0CC4431B" w14:textId="77777777" w:rsidR="001E6748" w:rsidRPr="00DF422A" w:rsidRDefault="001E6748" w:rsidP="00906132">
            <w:pPr>
              <w:contextualSpacing/>
              <w:rPr>
                <w:b/>
              </w:rPr>
            </w:pPr>
            <w:r>
              <w:rPr>
                <w:rFonts w:hint="eastAsia"/>
                <w:b/>
              </w:rPr>
              <w:t>발효일</w:t>
            </w:r>
          </w:p>
        </w:tc>
        <w:tc>
          <w:tcPr>
            <w:tcW w:w="2835" w:type="dxa"/>
            <w:vAlign w:val="center"/>
          </w:tcPr>
          <w:p w14:paraId="604F2079" w14:textId="77777777" w:rsidR="001E6748" w:rsidRPr="00134129" w:rsidRDefault="001E6748" w:rsidP="00906132">
            <w:pPr>
              <w:contextualSpacing/>
              <w:rPr>
                <w:bCs w:val="0"/>
                <w:i/>
                <w:iCs/>
              </w:rPr>
            </w:pPr>
            <w:r w:rsidRPr="00134129">
              <w:rPr>
                <w:i/>
                <w:iCs/>
                <w:color w:val="FF0000"/>
              </w:rPr>
              <w:t>YYYY-MM-DD</w:t>
            </w:r>
          </w:p>
        </w:tc>
      </w:tr>
      <w:tr w:rsidR="001E6748" w:rsidRPr="00DF422A" w14:paraId="5DEF497A" w14:textId="77777777" w:rsidTr="00906132">
        <w:trPr>
          <w:trHeight w:val="397"/>
        </w:trPr>
        <w:tc>
          <w:tcPr>
            <w:tcW w:w="2565" w:type="dxa"/>
            <w:vAlign w:val="center"/>
          </w:tcPr>
          <w:p w14:paraId="7A403251" w14:textId="77777777" w:rsidR="001E6748" w:rsidRPr="00DF422A" w:rsidRDefault="001E6748" w:rsidP="00906132">
            <w:pPr>
              <w:contextualSpacing/>
              <w:rPr>
                <w:b/>
              </w:rPr>
            </w:pPr>
            <w:r w:rsidRPr="00DF422A">
              <w:rPr>
                <w:b/>
              </w:rPr>
              <w:t>시험기관</w:t>
            </w:r>
          </w:p>
        </w:tc>
        <w:tc>
          <w:tcPr>
            <w:tcW w:w="2835" w:type="dxa"/>
            <w:vAlign w:val="center"/>
          </w:tcPr>
          <w:p w14:paraId="0BD74E9B" w14:textId="77777777" w:rsidR="001E6748" w:rsidRPr="00134129" w:rsidRDefault="001E6748" w:rsidP="00906132">
            <w:pPr>
              <w:contextualSpacing/>
              <w:rPr>
                <w:bCs w:val="0"/>
                <w:i/>
                <w:iCs/>
              </w:rPr>
            </w:pPr>
            <w:r w:rsidRPr="00134129">
              <w:rPr>
                <w:rFonts w:hint="eastAsia"/>
                <w:i/>
                <w:iCs/>
                <w:color w:val="FF0000"/>
              </w:rPr>
              <w:t>임상시험</w:t>
            </w:r>
            <w:r w:rsidRPr="00134129">
              <w:rPr>
                <w:rFonts w:hint="eastAsia"/>
                <w:i/>
                <w:iCs/>
                <w:color w:val="FF0000"/>
              </w:rPr>
              <w:t xml:space="preserve"> </w:t>
            </w:r>
            <w:r w:rsidRPr="00134129">
              <w:rPr>
                <w:rFonts w:hint="eastAsia"/>
                <w:i/>
                <w:iCs/>
                <w:color w:val="FF0000"/>
              </w:rPr>
              <w:t>실시기관</w:t>
            </w:r>
          </w:p>
        </w:tc>
      </w:tr>
      <w:tr w:rsidR="001E6748" w:rsidRPr="00DF422A" w14:paraId="5E2165EF" w14:textId="77777777" w:rsidTr="00906132">
        <w:trPr>
          <w:trHeight w:val="174"/>
        </w:trPr>
        <w:tc>
          <w:tcPr>
            <w:tcW w:w="2565" w:type="dxa"/>
            <w:vAlign w:val="center"/>
          </w:tcPr>
          <w:p w14:paraId="3FE2BDDD" w14:textId="77777777" w:rsidR="001E6748" w:rsidRPr="00DF422A" w:rsidRDefault="001E6748" w:rsidP="00906132">
            <w:pPr>
              <w:contextualSpacing/>
              <w:rPr>
                <w:b/>
              </w:rPr>
            </w:pPr>
            <w:r w:rsidRPr="00DF422A">
              <w:rPr>
                <w:b/>
              </w:rPr>
              <w:t>시험책임자</w:t>
            </w:r>
          </w:p>
        </w:tc>
        <w:tc>
          <w:tcPr>
            <w:tcW w:w="2835" w:type="dxa"/>
            <w:vAlign w:val="center"/>
          </w:tcPr>
          <w:p w14:paraId="789A9A61" w14:textId="77777777" w:rsidR="001E6748" w:rsidRPr="00134129" w:rsidRDefault="001E6748" w:rsidP="00906132">
            <w:pPr>
              <w:contextualSpacing/>
              <w:rPr>
                <w:bCs w:val="0"/>
                <w:i/>
                <w:iCs/>
              </w:rPr>
            </w:pPr>
            <w:r w:rsidRPr="00134129">
              <w:rPr>
                <w:rFonts w:hint="eastAsia"/>
                <w:i/>
                <w:iCs/>
                <w:color w:val="FF0000"/>
              </w:rPr>
              <w:t>시험책임자</w:t>
            </w:r>
          </w:p>
        </w:tc>
      </w:tr>
      <w:tr w:rsidR="001E6748" w:rsidRPr="00DF422A" w14:paraId="2CDA029D" w14:textId="77777777" w:rsidTr="00906132">
        <w:trPr>
          <w:trHeight w:val="80"/>
        </w:trPr>
        <w:tc>
          <w:tcPr>
            <w:tcW w:w="2565" w:type="dxa"/>
            <w:vAlign w:val="center"/>
          </w:tcPr>
          <w:p w14:paraId="425074D7" w14:textId="77777777" w:rsidR="001E6748" w:rsidRPr="00DF422A" w:rsidRDefault="001E6748" w:rsidP="00906132">
            <w:pPr>
              <w:contextualSpacing/>
              <w:rPr>
                <w:b/>
              </w:rPr>
            </w:pPr>
            <w:r w:rsidRPr="00DF422A">
              <w:rPr>
                <w:b/>
              </w:rPr>
              <w:t>의뢰자</w:t>
            </w:r>
          </w:p>
        </w:tc>
        <w:tc>
          <w:tcPr>
            <w:tcW w:w="2835" w:type="dxa"/>
            <w:vAlign w:val="center"/>
          </w:tcPr>
          <w:p w14:paraId="239F2EFA" w14:textId="77777777" w:rsidR="001E6748" w:rsidRPr="00134129" w:rsidRDefault="001E6748" w:rsidP="00906132">
            <w:pPr>
              <w:contextualSpacing/>
              <w:rPr>
                <w:bCs w:val="0"/>
                <w:i/>
                <w:iCs/>
              </w:rPr>
            </w:pPr>
            <w:r w:rsidRPr="00134129">
              <w:rPr>
                <w:i/>
                <w:iCs/>
                <w:color w:val="FF0000"/>
              </w:rPr>
              <w:t>의뢰기관</w:t>
            </w:r>
            <w:r w:rsidRPr="00134129">
              <w:rPr>
                <w:rFonts w:hint="eastAsia"/>
                <w:i/>
                <w:iCs/>
                <w:color w:val="FF0000"/>
              </w:rPr>
              <w:t>명</w:t>
            </w:r>
          </w:p>
        </w:tc>
      </w:tr>
    </w:tbl>
    <w:p w14:paraId="4011EA83" w14:textId="27A6E8C8" w:rsidR="00B60041" w:rsidRDefault="00B60041" w:rsidP="00A01844">
      <w:pPr>
        <w:rPr>
          <w:b/>
          <w:bCs w:val="0"/>
        </w:rPr>
      </w:pPr>
    </w:p>
    <w:p w14:paraId="493D1121" w14:textId="46C6FBF9" w:rsidR="001E6748" w:rsidRDefault="001E6748" w:rsidP="00A01844">
      <w:pPr>
        <w:rPr>
          <w:b/>
          <w:bCs w:val="0"/>
        </w:rPr>
      </w:pPr>
    </w:p>
    <w:p w14:paraId="5ABD6941" w14:textId="2F7BCEBC" w:rsidR="001E6748" w:rsidRDefault="001E6748" w:rsidP="00A01844">
      <w:pPr>
        <w:rPr>
          <w:b/>
          <w:bCs w:val="0"/>
        </w:rPr>
      </w:pPr>
    </w:p>
    <w:p w14:paraId="3BB6E042" w14:textId="71C61545" w:rsidR="001E6748" w:rsidRDefault="001E6748" w:rsidP="00A01844">
      <w:pPr>
        <w:rPr>
          <w:b/>
          <w:bCs w:val="0"/>
        </w:rPr>
      </w:pPr>
    </w:p>
    <w:p w14:paraId="572AFB57" w14:textId="26F91B70" w:rsidR="001E6748" w:rsidRDefault="001E6748" w:rsidP="00A01844">
      <w:pPr>
        <w:rPr>
          <w:b/>
          <w:bCs w:val="0"/>
        </w:rPr>
      </w:pPr>
    </w:p>
    <w:p w14:paraId="3D9E6191" w14:textId="0011D544" w:rsidR="001E6748" w:rsidRDefault="001E6748" w:rsidP="00A01844">
      <w:pPr>
        <w:rPr>
          <w:b/>
          <w:bCs w:val="0"/>
        </w:rPr>
      </w:pPr>
    </w:p>
    <w:p w14:paraId="472F4029" w14:textId="77777777" w:rsidR="001E6748" w:rsidRDefault="001E6748" w:rsidP="00A01844">
      <w:pPr>
        <w:rPr>
          <w:b/>
          <w:bCs w:val="0"/>
        </w:rPr>
      </w:pPr>
    </w:p>
    <w:p w14:paraId="5E04A168" w14:textId="77777777" w:rsidR="00710086" w:rsidRPr="00646F3D" w:rsidRDefault="00710086" w:rsidP="00A01844">
      <w:pPr>
        <w:rPr>
          <w:b/>
          <w:bCs w:val="0"/>
        </w:rPr>
      </w:pPr>
    </w:p>
    <w:p w14:paraId="65E8C00A" w14:textId="77777777" w:rsidR="00A01844" w:rsidRPr="00646F3D" w:rsidRDefault="00A01844" w:rsidP="00A01844">
      <w:pPr>
        <w:rPr>
          <w:szCs w:val="52"/>
        </w:rPr>
      </w:pPr>
    </w:p>
    <w:p w14:paraId="2B1623F6" w14:textId="08FB3E21" w:rsidR="00A01844" w:rsidRDefault="00A01844" w:rsidP="00A01844">
      <w:pPr>
        <w:rPr>
          <w:szCs w:val="52"/>
        </w:rPr>
      </w:pPr>
    </w:p>
    <w:p w14:paraId="298B2579" w14:textId="19EC1885" w:rsidR="00B60041" w:rsidRDefault="00B60041" w:rsidP="00A01844">
      <w:pPr>
        <w:rPr>
          <w:szCs w:val="52"/>
        </w:rPr>
      </w:pPr>
    </w:p>
    <w:p w14:paraId="11755EE4" w14:textId="77777777" w:rsidR="001E6748" w:rsidRPr="00646F3D" w:rsidRDefault="001E6748" w:rsidP="00A01844">
      <w:pPr>
        <w:rPr>
          <w:szCs w:val="52"/>
        </w:rPr>
      </w:pPr>
    </w:p>
    <w:tbl>
      <w:tblPr>
        <w:tblStyle w:val="ad"/>
        <w:tblW w:w="0" w:type="auto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494"/>
      </w:tblGrid>
      <w:tr w:rsidR="001E6748" w:rsidRPr="008F5240" w14:paraId="5D4396F1" w14:textId="77777777" w:rsidTr="00906132">
        <w:trPr>
          <w:trHeight w:val="1417"/>
          <w:jc w:val="center"/>
        </w:trPr>
        <w:tc>
          <w:tcPr>
            <w:tcW w:w="8494" w:type="dxa"/>
            <w:shd w:val="clear" w:color="auto" w:fill="D9D9D9" w:themeFill="background1" w:themeFillShade="D9"/>
            <w:vAlign w:val="center"/>
          </w:tcPr>
          <w:p w14:paraId="5930E753" w14:textId="77777777" w:rsidR="001E6748" w:rsidRPr="00DF422A" w:rsidRDefault="001E6748" w:rsidP="00906132">
            <w:pPr>
              <w:snapToGrid w:val="0"/>
              <w:spacing w:before="120"/>
              <w:jc w:val="center"/>
              <w:rPr>
                <w:spacing w:val="4"/>
                <w:u w:val="single"/>
              </w:rPr>
            </w:pPr>
            <w:bookmarkStart w:id="0" w:name="_Hlk488071384"/>
            <w:r w:rsidRPr="00DF422A">
              <w:rPr>
                <w:spacing w:val="4"/>
                <w:u w:val="single"/>
              </w:rPr>
              <w:t>CONFIDENTIAL</w:t>
            </w:r>
          </w:p>
          <w:p w14:paraId="44274FF7" w14:textId="77777777" w:rsidR="001E6748" w:rsidRPr="00DF422A" w:rsidRDefault="001E6748" w:rsidP="00906132">
            <w:pPr>
              <w:snapToGrid w:val="0"/>
              <w:rPr>
                <w:spacing w:val="4"/>
              </w:rPr>
            </w:pPr>
          </w:p>
          <w:p w14:paraId="33339764" w14:textId="77777777" w:rsidR="001E6748" w:rsidRPr="00E36E28" w:rsidRDefault="001E6748" w:rsidP="00906132">
            <w:pPr>
              <w:widowControl w:val="0"/>
              <w:wordWrap w:val="0"/>
              <w:snapToGrid w:val="0"/>
            </w:pPr>
            <w:r w:rsidRPr="00DF422A">
              <w:rPr>
                <w:spacing w:val="4"/>
              </w:rPr>
              <w:t>본</w:t>
            </w:r>
            <w:r w:rsidRPr="00DF422A">
              <w:rPr>
                <w:spacing w:val="4"/>
              </w:rPr>
              <w:t xml:space="preserve"> </w:t>
            </w:r>
            <w:r w:rsidRPr="00DF422A">
              <w:rPr>
                <w:spacing w:val="4"/>
              </w:rPr>
              <w:t>문서에는</w:t>
            </w:r>
            <w:r w:rsidRPr="00DF422A">
              <w:rPr>
                <w:spacing w:val="4"/>
              </w:rPr>
              <w:t xml:space="preserve"> </w:t>
            </w:r>
            <w:r w:rsidRPr="00E36E28">
              <w:rPr>
                <w:i/>
                <w:iCs/>
                <w:color w:val="FF0000"/>
                <w:spacing w:val="4"/>
              </w:rPr>
              <w:t>의뢰기관</w:t>
            </w:r>
            <w:r w:rsidRPr="00E36E28">
              <w:rPr>
                <w:rFonts w:hint="eastAsia"/>
                <w:i/>
                <w:iCs/>
                <w:color w:val="FF0000"/>
                <w:spacing w:val="4"/>
              </w:rPr>
              <w:t>명</w:t>
            </w:r>
            <w:r w:rsidRPr="00DF422A">
              <w:rPr>
                <w:spacing w:val="4"/>
              </w:rPr>
              <w:t>에</w:t>
            </w:r>
            <w:r w:rsidRPr="00DF422A">
              <w:rPr>
                <w:spacing w:val="4"/>
              </w:rPr>
              <w:t xml:space="preserve"> </w:t>
            </w:r>
            <w:r w:rsidRPr="00DF422A">
              <w:rPr>
                <w:spacing w:val="4"/>
              </w:rPr>
              <w:t>귀속되는</w:t>
            </w:r>
            <w:r w:rsidRPr="00DF422A">
              <w:rPr>
                <w:spacing w:val="4"/>
              </w:rPr>
              <w:t xml:space="preserve"> </w:t>
            </w:r>
            <w:r w:rsidRPr="00DF422A">
              <w:rPr>
                <w:spacing w:val="4"/>
              </w:rPr>
              <w:t>기밀정보가</w:t>
            </w:r>
            <w:r w:rsidRPr="00DF422A">
              <w:rPr>
                <w:spacing w:val="4"/>
              </w:rPr>
              <w:t xml:space="preserve"> </w:t>
            </w:r>
            <w:r w:rsidRPr="00DF422A">
              <w:rPr>
                <w:spacing w:val="4"/>
              </w:rPr>
              <w:t>포함되어</w:t>
            </w:r>
            <w:r w:rsidRPr="00DF422A">
              <w:rPr>
                <w:spacing w:val="4"/>
              </w:rPr>
              <w:t xml:space="preserve"> </w:t>
            </w:r>
            <w:r w:rsidRPr="00DF422A">
              <w:rPr>
                <w:spacing w:val="4"/>
              </w:rPr>
              <w:t>있습니다</w:t>
            </w:r>
            <w:r w:rsidRPr="00DF422A">
              <w:rPr>
                <w:spacing w:val="4"/>
              </w:rPr>
              <w:t xml:space="preserve">. </w:t>
            </w:r>
            <w:r w:rsidRPr="00E36E28">
              <w:rPr>
                <w:spacing w:val="4"/>
              </w:rPr>
              <w:t>서면으로</w:t>
            </w:r>
            <w:r w:rsidRPr="00DF422A">
              <w:rPr>
                <w:spacing w:val="4"/>
              </w:rPr>
              <w:t xml:space="preserve"> </w:t>
            </w:r>
            <w:r w:rsidRPr="00DF422A">
              <w:rPr>
                <w:spacing w:val="4"/>
              </w:rPr>
              <w:t>별도</w:t>
            </w:r>
            <w:r w:rsidRPr="00DF422A">
              <w:rPr>
                <w:spacing w:val="4"/>
              </w:rPr>
              <w:t xml:space="preserve"> </w:t>
            </w:r>
            <w:r w:rsidRPr="00DF422A">
              <w:rPr>
                <w:spacing w:val="4"/>
              </w:rPr>
              <w:t>합의된</w:t>
            </w:r>
            <w:r w:rsidRPr="00DF422A">
              <w:rPr>
                <w:spacing w:val="4"/>
              </w:rPr>
              <w:t xml:space="preserve"> </w:t>
            </w:r>
            <w:r w:rsidRPr="00DF422A">
              <w:rPr>
                <w:spacing w:val="4"/>
              </w:rPr>
              <w:t>경우를</w:t>
            </w:r>
            <w:r w:rsidRPr="00DF422A">
              <w:rPr>
                <w:spacing w:val="4"/>
              </w:rPr>
              <w:t xml:space="preserve"> </w:t>
            </w:r>
            <w:r w:rsidRPr="00DF422A">
              <w:rPr>
                <w:spacing w:val="4"/>
              </w:rPr>
              <w:t>제외하고</w:t>
            </w:r>
            <w:r w:rsidRPr="00DF422A">
              <w:rPr>
                <w:spacing w:val="4"/>
              </w:rPr>
              <w:t xml:space="preserve">, </w:t>
            </w:r>
            <w:r w:rsidRPr="00DF422A">
              <w:rPr>
                <w:spacing w:val="4"/>
              </w:rPr>
              <w:t>본</w:t>
            </w:r>
            <w:r w:rsidRPr="00DF422A">
              <w:rPr>
                <w:spacing w:val="4"/>
              </w:rPr>
              <w:t xml:space="preserve"> </w:t>
            </w:r>
            <w:r w:rsidRPr="00DF422A">
              <w:rPr>
                <w:spacing w:val="4"/>
              </w:rPr>
              <w:t>문서를</w:t>
            </w:r>
            <w:r w:rsidRPr="00DF422A">
              <w:rPr>
                <w:spacing w:val="4"/>
              </w:rPr>
              <w:t xml:space="preserve"> </w:t>
            </w:r>
            <w:r w:rsidRPr="00DF422A">
              <w:rPr>
                <w:spacing w:val="4"/>
              </w:rPr>
              <w:t>수령하고</w:t>
            </w:r>
            <w:r w:rsidRPr="00DF422A">
              <w:rPr>
                <w:spacing w:val="4"/>
              </w:rPr>
              <w:t xml:space="preserve"> </w:t>
            </w:r>
            <w:r w:rsidRPr="00DF422A">
              <w:rPr>
                <w:spacing w:val="4"/>
              </w:rPr>
              <w:t>검토함으로써</w:t>
            </w:r>
            <w:r w:rsidRPr="00DF422A">
              <w:rPr>
                <w:spacing w:val="4"/>
              </w:rPr>
              <w:t xml:space="preserve"> </w:t>
            </w:r>
            <w:r w:rsidRPr="00DF422A">
              <w:rPr>
                <w:spacing w:val="4"/>
              </w:rPr>
              <w:t>귀하는</w:t>
            </w:r>
            <w:r w:rsidRPr="00DF422A">
              <w:rPr>
                <w:spacing w:val="4"/>
              </w:rPr>
              <w:t xml:space="preserve"> </w:t>
            </w:r>
            <w:r w:rsidRPr="00DF422A">
              <w:rPr>
                <w:spacing w:val="4"/>
              </w:rPr>
              <w:t>본</w:t>
            </w:r>
            <w:r w:rsidRPr="00DF422A">
              <w:rPr>
                <w:spacing w:val="4"/>
              </w:rPr>
              <w:t xml:space="preserve"> </w:t>
            </w:r>
            <w:r w:rsidRPr="00DF422A">
              <w:rPr>
                <w:spacing w:val="4"/>
              </w:rPr>
              <w:t>정보의</w:t>
            </w:r>
            <w:r w:rsidRPr="00DF422A">
              <w:rPr>
                <w:spacing w:val="4"/>
              </w:rPr>
              <w:t xml:space="preserve"> </w:t>
            </w:r>
            <w:r w:rsidRPr="00DF422A">
              <w:rPr>
                <w:spacing w:val="4"/>
              </w:rPr>
              <w:t>기밀을</w:t>
            </w:r>
            <w:r w:rsidRPr="00DF422A">
              <w:rPr>
                <w:spacing w:val="4"/>
              </w:rPr>
              <w:t xml:space="preserve"> </w:t>
            </w:r>
            <w:r w:rsidRPr="00DF422A">
              <w:rPr>
                <w:spacing w:val="4"/>
              </w:rPr>
              <w:t>유지하고</w:t>
            </w:r>
            <w:r w:rsidRPr="00DF422A">
              <w:rPr>
                <w:spacing w:val="4"/>
              </w:rPr>
              <w:t xml:space="preserve"> </w:t>
            </w:r>
            <w:r w:rsidRPr="00DF422A">
              <w:rPr>
                <w:spacing w:val="4"/>
              </w:rPr>
              <w:t>복사</w:t>
            </w:r>
            <w:r w:rsidRPr="00DF422A">
              <w:rPr>
                <w:spacing w:val="4"/>
              </w:rPr>
              <w:t xml:space="preserve"> </w:t>
            </w:r>
            <w:r w:rsidRPr="00DF422A">
              <w:rPr>
                <w:spacing w:val="4"/>
              </w:rPr>
              <w:t>또는</w:t>
            </w:r>
            <w:r w:rsidRPr="00DF422A">
              <w:rPr>
                <w:spacing w:val="4"/>
              </w:rPr>
              <w:t xml:space="preserve"> (</w:t>
            </w:r>
            <w:r w:rsidRPr="00DF422A">
              <w:rPr>
                <w:spacing w:val="4"/>
              </w:rPr>
              <w:t>해당법규에</w:t>
            </w:r>
            <w:r w:rsidRPr="00DF422A">
              <w:rPr>
                <w:spacing w:val="4"/>
              </w:rPr>
              <w:t xml:space="preserve"> </w:t>
            </w:r>
            <w:r w:rsidRPr="00DF422A">
              <w:rPr>
                <w:spacing w:val="4"/>
              </w:rPr>
              <w:t>의해</w:t>
            </w:r>
            <w:r w:rsidRPr="00DF422A">
              <w:rPr>
                <w:spacing w:val="4"/>
              </w:rPr>
              <w:t xml:space="preserve"> </w:t>
            </w:r>
            <w:r w:rsidRPr="00DF422A">
              <w:rPr>
                <w:spacing w:val="4"/>
              </w:rPr>
              <w:t>요구되는</w:t>
            </w:r>
            <w:r w:rsidRPr="00DF422A">
              <w:rPr>
                <w:spacing w:val="4"/>
              </w:rPr>
              <w:t xml:space="preserve"> </w:t>
            </w:r>
            <w:r w:rsidRPr="00DF422A">
              <w:rPr>
                <w:spacing w:val="4"/>
              </w:rPr>
              <w:t>경우를</w:t>
            </w:r>
            <w:r w:rsidRPr="00DF422A">
              <w:rPr>
                <w:spacing w:val="4"/>
              </w:rPr>
              <w:t xml:space="preserve"> </w:t>
            </w:r>
            <w:r w:rsidRPr="00DF422A">
              <w:rPr>
                <w:spacing w:val="4"/>
              </w:rPr>
              <w:t>제외하고</w:t>
            </w:r>
            <w:r w:rsidRPr="00DF422A">
              <w:rPr>
                <w:spacing w:val="4"/>
              </w:rPr>
              <w:t xml:space="preserve">) </w:t>
            </w:r>
            <w:r w:rsidRPr="00DF422A">
              <w:rPr>
                <w:spacing w:val="4"/>
              </w:rPr>
              <w:t>타인에게</w:t>
            </w:r>
            <w:r w:rsidRPr="00DF422A">
              <w:rPr>
                <w:spacing w:val="4"/>
              </w:rPr>
              <w:t xml:space="preserve"> </w:t>
            </w:r>
            <w:r w:rsidRPr="00DF422A">
              <w:rPr>
                <w:spacing w:val="4"/>
              </w:rPr>
              <w:t>공개하거나</w:t>
            </w:r>
            <w:r w:rsidRPr="00DF422A">
              <w:rPr>
                <w:spacing w:val="4"/>
              </w:rPr>
              <w:t xml:space="preserve"> </w:t>
            </w:r>
            <w:r w:rsidRPr="00DF422A">
              <w:rPr>
                <w:spacing w:val="4"/>
              </w:rPr>
              <w:t>승인되지</w:t>
            </w:r>
            <w:r w:rsidRPr="00DF422A">
              <w:rPr>
                <w:spacing w:val="4"/>
              </w:rPr>
              <w:t xml:space="preserve"> </w:t>
            </w:r>
            <w:r w:rsidRPr="00DF422A">
              <w:rPr>
                <w:spacing w:val="4"/>
              </w:rPr>
              <w:t>않은</w:t>
            </w:r>
            <w:r w:rsidRPr="00DF422A">
              <w:rPr>
                <w:spacing w:val="4"/>
              </w:rPr>
              <w:t xml:space="preserve"> </w:t>
            </w:r>
            <w:r w:rsidRPr="00DF422A">
              <w:rPr>
                <w:spacing w:val="4"/>
              </w:rPr>
              <w:t>목적을</w:t>
            </w:r>
            <w:r w:rsidRPr="00DF422A">
              <w:rPr>
                <w:spacing w:val="4"/>
              </w:rPr>
              <w:t xml:space="preserve"> </w:t>
            </w:r>
            <w:r w:rsidRPr="00DF422A">
              <w:rPr>
                <w:spacing w:val="4"/>
              </w:rPr>
              <w:t>위해</w:t>
            </w:r>
            <w:r w:rsidRPr="00DF422A">
              <w:rPr>
                <w:spacing w:val="4"/>
              </w:rPr>
              <w:t xml:space="preserve"> </w:t>
            </w:r>
            <w:r w:rsidRPr="00DF422A">
              <w:rPr>
                <w:spacing w:val="4"/>
              </w:rPr>
              <w:t>사용하지</w:t>
            </w:r>
            <w:r w:rsidRPr="00DF422A">
              <w:rPr>
                <w:spacing w:val="4"/>
              </w:rPr>
              <w:t xml:space="preserve"> </w:t>
            </w:r>
            <w:r w:rsidRPr="00DF422A">
              <w:rPr>
                <w:spacing w:val="4"/>
              </w:rPr>
              <w:t>않을</w:t>
            </w:r>
            <w:r w:rsidRPr="00DF422A">
              <w:rPr>
                <w:spacing w:val="4"/>
              </w:rPr>
              <w:t xml:space="preserve"> </w:t>
            </w:r>
            <w:r w:rsidRPr="00DF422A">
              <w:rPr>
                <w:spacing w:val="4"/>
              </w:rPr>
              <w:t>것에</w:t>
            </w:r>
            <w:r w:rsidRPr="00DF422A">
              <w:rPr>
                <w:spacing w:val="4"/>
              </w:rPr>
              <w:t xml:space="preserve"> </w:t>
            </w:r>
            <w:r w:rsidRPr="00DF422A">
              <w:rPr>
                <w:spacing w:val="4"/>
              </w:rPr>
              <w:t>동의하게</w:t>
            </w:r>
            <w:r w:rsidRPr="00DF422A">
              <w:rPr>
                <w:spacing w:val="4"/>
              </w:rPr>
              <w:t xml:space="preserve"> </w:t>
            </w:r>
            <w:r w:rsidRPr="00DF422A">
              <w:rPr>
                <w:spacing w:val="4"/>
              </w:rPr>
              <w:t>됩니다</w:t>
            </w:r>
            <w:r w:rsidRPr="00DF422A">
              <w:rPr>
                <w:spacing w:val="4"/>
              </w:rPr>
              <w:t>.</w:t>
            </w:r>
          </w:p>
        </w:tc>
      </w:tr>
      <w:bookmarkEnd w:id="0"/>
    </w:tbl>
    <w:p w14:paraId="4D580AF3" w14:textId="0C27381B" w:rsidR="00A01844" w:rsidRPr="001E6748" w:rsidRDefault="00A01844" w:rsidP="00A01844">
      <w:pPr>
        <w:rPr>
          <w:szCs w:val="52"/>
        </w:rPr>
      </w:pPr>
    </w:p>
    <w:p w14:paraId="45A8DD46" w14:textId="77777777" w:rsidR="00A01844" w:rsidRPr="00646F3D" w:rsidRDefault="00A01844" w:rsidP="00A01844">
      <w:pPr>
        <w:rPr>
          <w:szCs w:val="52"/>
        </w:rPr>
        <w:sectPr w:rsidR="00A01844" w:rsidRPr="00646F3D" w:rsidSect="006B0B82">
          <w:headerReference w:type="default" r:id="rId11"/>
          <w:footerReference w:type="default" r:id="rId12"/>
          <w:pgSz w:w="11906" w:h="16838"/>
          <w:pgMar w:top="1134" w:right="1701" w:bottom="851" w:left="1701" w:header="567" w:footer="567" w:gutter="0"/>
          <w:cols w:space="425"/>
          <w:docGrid w:linePitch="360"/>
        </w:sectPr>
      </w:pPr>
    </w:p>
    <w:p w14:paraId="3B416B06" w14:textId="0CB77587" w:rsidR="00437429" w:rsidRPr="00646F3D" w:rsidRDefault="001E6748" w:rsidP="00437429">
      <w:pPr>
        <w:pageBreakBefore/>
        <w:widowControl w:val="0"/>
        <w:outlineLvl w:val="0"/>
        <w:rPr>
          <w:b/>
          <w:szCs w:val="52"/>
        </w:rPr>
      </w:pPr>
      <w:bookmarkStart w:id="1" w:name="_Toc521060150"/>
      <w:bookmarkStart w:id="2" w:name="_Toc521060166"/>
      <w:bookmarkStart w:id="3" w:name="_Toc521060204"/>
      <w:bookmarkStart w:id="4" w:name="_Toc119575663"/>
      <w:bookmarkStart w:id="5" w:name="_Toc129867554"/>
      <w:r>
        <w:rPr>
          <w:rFonts w:hint="eastAsia"/>
          <w:b/>
          <w:szCs w:val="52"/>
        </w:rPr>
        <w:lastRenderedPageBreak/>
        <w:t>S</w:t>
      </w:r>
      <w:r>
        <w:rPr>
          <w:b/>
          <w:szCs w:val="52"/>
        </w:rPr>
        <w:t>IGNATURE PAGE</w:t>
      </w:r>
      <w:bookmarkEnd w:id="1"/>
      <w:bookmarkEnd w:id="2"/>
      <w:bookmarkEnd w:id="3"/>
      <w:bookmarkEnd w:id="4"/>
      <w:bookmarkEnd w:id="5"/>
    </w:p>
    <w:p w14:paraId="624D5DF2" w14:textId="77777777" w:rsidR="00710086" w:rsidRPr="00646F3D" w:rsidRDefault="00710086" w:rsidP="00710086">
      <w:pPr>
        <w:autoSpaceDE w:val="0"/>
        <w:autoSpaceDN w:val="0"/>
        <w:snapToGrid w:val="0"/>
        <w:contextualSpacing/>
      </w:pPr>
    </w:p>
    <w:p w14:paraId="40B2D49E" w14:textId="77777777" w:rsidR="001E6748" w:rsidRPr="00C72ED5" w:rsidRDefault="001E6748" w:rsidP="001E6748">
      <w:pPr>
        <w:jc w:val="center"/>
        <w:rPr>
          <w:b/>
          <w:i/>
          <w:iCs/>
          <w:color w:val="FF0000"/>
          <w:szCs w:val="52"/>
        </w:rPr>
      </w:pPr>
      <w:r w:rsidRPr="00C72ED5">
        <w:rPr>
          <w:b/>
          <w:i/>
          <w:iCs/>
          <w:color w:val="FF0000"/>
          <w:szCs w:val="52"/>
        </w:rPr>
        <w:t>(</w:t>
      </w:r>
      <w:r>
        <w:rPr>
          <w:rFonts w:hint="eastAsia"/>
          <w:b/>
          <w:i/>
          <w:iCs/>
          <w:color w:val="FF0000"/>
          <w:szCs w:val="52"/>
        </w:rPr>
        <w:t>국문</w:t>
      </w:r>
      <w:r w:rsidRPr="00C72ED5">
        <w:rPr>
          <w:b/>
          <w:i/>
          <w:iCs/>
          <w:color w:val="FF0000"/>
          <w:szCs w:val="52"/>
        </w:rPr>
        <w:t>명</w:t>
      </w:r>
      <w:r w:rsidRPr="00C72ED5">
        <w:rPr>
          <w:b/>
          <w:i/>
          <w:iCs/>
          <w:color w:val="FF0000"/>
          <w:szCs w:val="52"/>
        </w:rPr>
        <w:t>)</w:t>
      </w:r>
    </w:p>
    <w:p w14:paraId="27938B9D" w14:textId="77777777" w:rsidR="001E6748" w:rsidRPr="00C72ED5" w:rsidRDefault="001E6748" w:rsidP="001E6748">
      <w:pPr>
        <w:rPr>
          <w:i/>
          <w:iCs/>
          <w:szCs w:val="52"/>
        </w:rPr>
      </w:pPr>
    </w:p>
    <w:p w14:paraId="625FD42F" w14:textId="77777777" w:rsidR="001E6748" w:rsidRPr="00C72ED5" w:rsidRDefault="001E6748" w:rsidP="001E6748">
      <w:pPr>
        <w:jc w:val="center"/>
        <w:rPr>
          <w:b/>
          <w:i/>
          <w:iCs/>
          <w:color w:val="FF0000"/>
          <w:szCs w:val="52"/>
        </w:rPr>
      </w:pPr>
      <w:r w:rsidRPr="00C72ED5">
        <w:rPr>
          <w:b/>
          <w:i/>
          <w:iCs/>
          <w:color w:val="FF0000"/>
          <w:szCs w:val="52"/>
        </w:rPr>
        <w:t>(</w:t>
      </w:r>
      <w:r w:rsidRPr="00C72ED5">
        <w:rPr>
          <w:b/>
          <w:i/>
          <w:iCs/>
          <w:color w:val="FF0000"/>
          <w:szCs w:val="52"/>
        </w:rPr>
        <w:t>영문명</w:t>
      </w:r>
      <w:r w:rsidRPr="00C72ED5">
        <w:rPr>
          <w:b/>
          <w:i/>
          <w:iCs/>
          <w:color w:val="FF0000"/>
          <w:szCs w:val="52"/>
        </w:rPr>
        <w:t>)</w:t>
      </w:r>
    </w:p>
    <w:p w14:paraId="371B0325" w14:textId="77777777" w:rsidR="00710086" w:rsidRPr="00646F3D" w:rsidRDefault="00710086" w:rsidP="00710086">
      <w:pPr>
        <w:autoSpaceDE w:val="0"/>
        <w:autoSpaceDN w:val="0"/>
        <w:snapToGrid w:val="0"/>
        <w:contextualSpacing/>
      </w:pPr>
    </w:p>
    <w:p w14:paraId="22546308" w14:textId="77777777" w:rsidR="00710086" w:rsidRPr="00646F3D" w:rsidRDefault="00710086" w:rsidP="00710086">
      <w:pPr>
        <w:autoSpaceDE w:val="0"/>
        <w:autoSpaceDN w:val="0"/>
        <w:snapToGrid w:val="0"/>
        <w:contextualSpacing/>
      </w:pPr>
    </w:p>
    <w:p w14:paraId="1A67F36A" w14:textId="77777777" w:rsidR="00710086" w:rsidRPr="00646F3D" w:rsidRDefault="00710086" w:rsidP="00710086">
      <w:pPr>
        <w:autoSpaceDE w:val="0"/>
        <w:autoSpaceDN w:val="0"/>
        <w:snapToGrid w:val="0"/>
        <w:contextualSpacing/>
      </w:pPr>
    </w:p>
    <w:p w14:paraId="20F1E441" w14:textId="77777777" w:rsidR="00710086" w:rsidRPr="00646F3D" w:rsidRDefault="00710086" w:rsidP="00710086">
      <w:pPr>
        <w:autoSpaceDE w:val="0"/>
        <w:autoSpaceDN w:val="0"/>
        <w:snapToGrid w:val="0"/>
        <w:contextualSpacing/>
      </w:pPr>
    </w:p>
    <w:p w14:paraId="7ACE54AC" w14:textId="7D821727" w:rsidR="00710086" w:rsidRDefault="00710086" w:rsidP="00710086">
      <w:pPr>
        <w:autoSpaceDE w:val="0"/>
        <w:autoSpaceDN w:val="0"/>
        <w:snapToGrid w:val="0"/>
        <w:contextualSpacing/>
      </w:pPr>
    </w:p>
    <w:p w14:paraId="02BF2583" w14:textId="7A0ECD41" w:rsidR="001E6748" w:rsidRDefault="001E6748" w:rsidP="00710086">
      <w:pPr>
        <w:autoSpaceDE w:val="0"/>
        <w:autoSpaceDN w:val="0"/>
        <w:snapToGrid w:val="0"/>
        <w:contextualSpacing/>
      </w:pPr>
    </w:p>
    <w:p w14:paraId="24E53F70" w14:textId="77777777" w:rsidR="001E6748" w:rsidRDefault="001E6748" w:rsidP="00710086">
      <w:pPr>
        <w:autoSpaceDE w:val="0"/>
        <w:autoSpaceDN w:val="0"/>
        <w:snapToGrid w:val="0"/>
        <w:contextualSpacing/>
      </w:pPr>
    </w:p>
    <w:p w14:paraId="3F7B589F" w14:textId="77777777" w:rsidR="00087177" w:rsidRPr="001E6748" w:rsidRDefault="00087177" w:rsidP="00710086">
      <w:pPr>
        <w:autoSpaceDE w:val="0"/>
        <w:autoSpaceDN w:val="0"/>
        <w:snapToGrid w:val="0"/>
        <w:contextualSpacing/>
      </w:pPr>
    </w:p>
    <w:p w14:paraId="0133F87A" w14:textId="77777777" w:rsidR="001E6748" w:rsidRPr="00F80BF9" w:rsidRDefault="001E6748" w:rsidP="001E6748">
      <w:pPr>
        <w:rPr>
          <w:szCs w:val="52"/>
        </w:rPr>
      </w:pPr>
    </w:p>
    <w:p w14:paraId="41D004F6" w14:textId="77777777" w:rsidR="001E6748" w:rsidRPr="00F80BF9" w:rsidRDefault="001E6748" w:rsidP="001E6748">
      <w:pPr>
        <w:widowControl w:val="0"/>
        <w:autoSpaceDE w:val="0"/>
        <w:autoSpaceDN w:val="0"/>
        <w:snapToGrid w:val="0"/>
        <w:spacing w:before="240" w:after="240" w:line="360" w:lineRule="auto"/>
        <w:contextualSpacing/>
        <w:rPr>
          <w:b/>
        </w:rPr>
      </w:pPr>
      <w:r w:rsidRPr="00F80BF9">
        <w:rPr>
          <w:b/>
        </w:rPr>
        <w:t>Prepared by:</w:t>
      </w:r>
    </w:p>
    <w:tbl>
      <w:tblPr>
        <w:tblStyle w:val="ad"/>
        <w:tblW w:w="8709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3"/>
        <w:gridCol w:w="312"/>
        <w:gridCol w:w="3340"/>
        <w:gridCol w:w="283"/>
        <w:gridCol w:w="2501"/>
      </w:tblGrid>
      <w:tr w:rsidR="001E6748" w14:paraId="30147362" w14:textId="77777777" w:rsidTr="00906132">
        <w:trPr>
          <w:trHeight w:val="1402"/>
        </w:trPr>
        <w:tc>
          <w:tcPr>
            <w:tcW w:w="2273" w:type="dxa"/>
            <w:vMerge w:val="restart"/>
            <w:vAlign w:val="center"/>
          </w:tcPr>
          <w:p w14:paraId="645B2463" w14:textId="77777777" w:rsidR="001E6748" w:rsidRPr="0054688A" w:rsidRDefault="001E6748" w:rsidP="00906132">
            <w:pPr>
              <w:spacing w:line="384" w:lineRule="auto"/>
              <w:rPr>
                <w:b/>
                <w:i/>
                <w:iCs/>
                <w:color w:val="808080" w:themeColor="background1" w:themeShade="80"/>
              </w:rPr>
            </w:pP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&lt;</w:t>
            </w:r>
            <w:r w:rsidRPr="0054688A">
              <w:rPr>
                <w:b/>
                <w:i/>
                <w:iCs/>
                <w:color w:val="808080" w:themeColor="background1" w:themeShade="80"/>
              </w:rPr>
              <w:t>Role&gt;</w:t>
            </w:r>
          </w:p>
          <w:p w14:paraId="178FD929" w14:textId="77777777" w:rsidR="001E6748" w:rsidRPr="0054688A" w:rsidRDefault="001E6748" w:rsidP="00906132">
            <w:pPr>
              <w:spacing w:line="384" w:lineRule="auto"/>
              <w:rPr>
                <w:b/>
                <w:i/>
                <w:iCs/>
                <w:color w:val="808080" w:themeColor="background1" w:themeShade="80"/>
              </w:rPr>
            </w:pP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&lt;</w:t>
            </w: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소속</w:t>
            </w: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&gt;</w:t>
            </w:r>
          </w:p>
          <w:p w14:paraId="048AC2A7" w14:textId="77777777" w:rsidR="001E6748" w:rsidRPr="000C7C88" w:rsidRDefault="001E6748" w:rsidP="00906132">
            <w:pPr>
              <w:spacing w:line="384" w:lineRule="auto"/>
              <w:rPr>
                <w:b/>
              </w:rPr>
            </w:pP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&lt;</w:t>
            </w: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이름</w:t>
            </w: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 xml:space="preserve"> </w:t>
            </w: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입력</w:t>
            </w: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&gt;</w:t>
            </w:r>
          </w:p>
        </w:tc>
        <w:tc>
          <w:tcPr>
            <w:tcW w:w="312" w:type="dxa"/>
            <w:vMerge w:val="restart"/>
            <w:vAlign w:val="center"/>
          </w:tcPr>
          <w:p w14:paraId="5A5A4274" w14:textId="77777777" w:rsidR="001E6748" w:rsidRDefault="001E6748" w:rsidP="00906132">
            <w:pPr>
              <w:spacing w:line="384" w:lineRule="auto"/>
              <w:jc w:val="center"/>
              <w:rPr>
                <w:b/>
              </w:rPr>
            </w:pPr>
          </w:p>
        </w:tc>
        <w:tc>
          <w:tcPr>
            <w:tcW w:w="3340" w:type="dxa"/>
            <w:tcBorders>
              <w:bottom w:val="single" w:sz="4" w:space="0" w:color="auto"/>
            </w:tcBorders>
            <w:vAlign w:val="center"/>
          </w:tcPr>
          <w:p w14:paraId="53B44869" w14:textId="77777777" w:rsidR="001E6748" w:rsidRDefault="001E6748" w:rsidP="00906132">
            <w:pPr>
              <w:spacing w:line="384" w:lineRule="auto"/>
              <w:jc w:val="center"/>
              <w:rPr>
                <w:b/>
              </w:rPr>
            </w:pPr>
          </w:p>
        </w:tc>
        <w:tc>
          <w:tcPr>
            <w:tcW w:w="283" w:type="dxa"/>
            <w:vMerge w:val="restart"/>
            <w:vAlign w:val="center"/>
          </w:tcPr>
          <w:p w14:paraId="464AD00B" w14:textId="77777777" w:rsidR="001E6748" w:rsidRDefault="001E6748" w:rsidP="00906132">
            <w:pPr>
              <w:spacing w:line="384" w:lineRule="auto"/>
              <w:jc w:val="center"/>
              <w:rPr>
                <w:b/>
              </w:rPr>
            </w:pPr>
          </w:p>
        </w:tc>
        <w:tc>
          <w:tcPr>
            <w:tcW w:w="2501" w:type="dxa"/>
            <w:tcBorders>
              <w:bottom w:val="single" w:sz="4" w:space="0" w:color="auto"/>
            </w:tcBorders>
            <w:vAlign w:val="center"/>
          </w:tcPr>
          <w:p w14:paraId="3F1BFF0D" w14:textId="77777777" w:rsidR="001E6748" w:rsidRDefault="001E6748" w:rsidP="00906132">
            <w:pPr>
              <w:spacing w:line="384" w:lineRule="auto"/>
              <w:jc w:val="center"/>
              <w:rPr>
                <w:b/>
              </w:rPr>
            </w:pPr>
          </w:p>
        </w:tc>
      </w:tr>
      <w:tr w:rsidR="001E6748" w14:paraId="33693530" w14:textId="77777777" w:rsidTr="00906132">
        <w:trPr>
          <w:trHeight w:val="268"/>
        </w:trPr>
        <w:tc>
          <w:tcPr>
            <w:tcW w:w="2273" w:type="dxa"/>
            <w:vMerge/>
            <w:vAlign w:val="center"/>
          </w:tcPr>
          <w:p w14:paraId="1B9B5264" w14:textId="77777777" w:rsidR="001E6748" w:rsidRPr="003D167E" w:rsidRDefault="001E6748" w:rsidP="00906132">
            <w:pPr>
              <w:spacing w:line="384" w:lineRule="auto"/>
              <w:jc w:val="center"/>
              <w:rPr>
                <w:b/>
              </w:rPr>
            </w:pPr>
          </w:p>
        </w:tc>
        <w:tc>
          <w:tcPr>
            <w:tcW w:w="312" w:type="dxa"/>
            <w:vMerge/>
            <w:vAlign w:val="center"/>
          </w:tcPr>
          <w:p w14:paraId="30B48D5D" w14:textId="77777777" w:rsidR="001E6748" w:rsidRPr="003C7606" w:rsidRDefault="001E6748" w:rsidP="00906132">
            <w:pPr>
              <w:spacing w:line="384" w:lineRule="auto"/>
              <w:jc w:val="center"/>
            </w:pPr>
          </w:p>
        </w:tc>
        <w:tc>
          <w:tcPr>
            <w:tcW w:w="3340" w:type="dxa"/>
            <w:tcBorders>
              <w:top w:val="single" w:sz="4" w:space="0" w:color="auto"/>
            </w:tcBorders>
            <w:vAlign w:val="center"/>
          </w:tcPr>
          <w:p w14:paraId="199FE3C2" w14:textId="77777777" w:rsidR="001E6748" w:rsidRDefault="001E6748" w:rsidP="00906132">
            <w:pPr>
              <w:spacing w:line="384" w:lineRule="auto"/>
              <w:jc w:val="center"/>
              <w:rPr>
                <w:b/>
              </w:rPr>
            </w:pPr>
            <w:r w:rsidRPr="003C7606">
              <w:t>Signature</w:t>
            </w:r>
          </w:p>
        </w:tc>
        <w:tc>
          <w:tcPr>
            <w:tcW w:w="283" w:type="dxa"/>
            <w:vMerge/>
            <w:vAlign w:val="center"/>
          </w:tcPr>
          <w:p w14:paraId="25F13B15" w14:textId="77777777" w:rsidR="001E6748" w:rsidRPr="003C7606" w:rsidRDefault="001E6748" w:rsidP="00906132">
            <w:pPr>
              <w:spacing w:line="384" w:lineRule="auto"/>
              <w:jc w:val="center"/>
            </w:pPr>
          </w:p>
        </w:tc>
        <w:tc>
          <w:tcPr>
            <w:tcW w:w="2501" w:type="dxa"/>
            <w:tcBorders>
              <w:top w:val="single" w:sz="4" w:space="0" w:color="auto"/>
            </w:tcBorders>
            <w:vAlign w:val="center"/>
          </w:tcPr>
          <w:p w14:paraId="3274518C" w14:textId="77777777" w:rsidR="001E6748" w:rsidRDefault="001E6748" w:rsidP="00906132">
            <w:pPr>
              <w:spacing w:line="384" w:lineRule="auto"/>
              <w:jc w:val="center"/>
              <w:rPr>
                <w:b/>
              </w:rPr>
            </w:pPr>
            <w:r w:rsidRPr="003C7606">
              <w:t xml:space="preserve">Date </w:t>
            </w:r>
            <w:r w:rsidRPr="000C7C88">
              <w:rPr>
                <w:sz w:val="16"/>
                <w:szCs w:val="16"/>
              </w:rPr>
              <w:t>(YYYY-MM-DD)</w:t>
            </w:r>
          </w:p>
        </w:tc>
      </w:tr>
    </w:tbl>
    <w:p w14:paraId="662A374B" w14:textId="77777777" w:rsidR="001E6748" w:rsidRDefault="001E6748" w:rsidP="001E6748">
      <w:pPr>
        <w:widowControl w:val="0"/>
        <w:autoSpaceDE w:val="0"/>
        <w:autoSpaceDN w:val="0"/>
        <w:snapToGrid w:val="0"/>
        <w:contextualSpacing/>
      </w:pPr>
    </w:p>
    <w:p w14:paraId="7C9835AC" w14:textId="77777777" w:rsidR="001E6748" w:rsidRPr="00F80BF9" w:rsidRDefault="001E6748" w:rsidP="001E6748">
      <w:pPr>
        <w:widowControl w:val="0"/>
        <w:autoSpaceDE w:val="0"/>
        <w:autoSpaceDN w:val="0"/>
        <w:snapToGrid w:val="0"/>
        <w:contextualSpacing/>
      </w:pPr>
    </w:p>
    <w:p w14:paraId="76500A3B" w14:textId="77777777" w:rsidR="001E6748" w:rsidRPr="00F80BF9" w:rsidRDefault="001E6748" w:rsidP="001E6748">
      <w:pPr>
        <w:widowControl w:val="0"/>
        <w:autoSpaceDE w:val="0"/>
        <w:autoSpaceDN w:val="0"/>
        <w:snapToGrid w:val="0"/>
        <w:spacing w:before="240" w:after="240" w:line="360" w:lineRule="auto"/>
        <w:contextualSpacing/>
        <w:rPr>
          <w:b/>
        </w:rPr>
      </w:pPr>
      <w:r w:rsidRPr="00F80BF9">
        <w:rPr>
          <w:b/>
        </w:rPr>
        <w:t>Reviewed by:</w:t>
      </w:r>
    </w:p>
    <w:tbl>
      <w:tblPr>
        <w:tblStyle w:val="ad"/>
        <w:tblW w:w="8709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3"/>
        <w:gridCol w:w="312"/>
        <w:gridCol w:w="3340"/>
        <w:gridCol w:w="283"/>
        <w:gridCol w:w="2501"/>
      </w:tblGrid>
      <w:tr w:rsidR="001E6748" w14:paraId="23ED4F39" w14:textId="77777777" w:rsidTr="00906132">
        <w:trPr>
          <w:trHeight w:val="1402"/>
        </w:trPr>
        <w:tc>
          <w:tcPr>
            <w:tcW w:w="2273" w:type="dxa"/>
            <w:vMerge w:val="restart"/>
            <w:vAlign w:val="center"/>
          </w:tcPr>
          <w:p w14:paraId="77A57849" w14:textId="77777777" w:rsidR="001E6748" w:rsidRPr="0054688A" w:rsidRDefault="001E6748" w:rsidP="00906132">
            <w:pPr>
              <w:spacing w:line="384" w:lineRule="auto"/>
              <w:rPr>
                <w:b/>
                <w:i/>
                <w:iCs/>
                <w:color w:val="808080" w:themeColor="background1" w:themeShade="80"/>
              </w:rPr>
            </w:pP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&lt;</w:t>
            </w:r>
            <w:r w:rsidRPr="0054688A">
              <w:rPr>
                <w:b/>
                <w:i/>
                <w:iCs/>
                <w:color w:val="808080" w:themeColor="background1" w:themeShade="80"/>
              </w:rPr>
              <w:t>Role&gt;</w:t>
            </w:r>
          </w:p>
          <w:p w14:paraId="2204764B" w14:textId="77777777" w:rsidR="001E6748" w:rsidRPr="0054688A" w:rsidRDefault="001E6748" w:rsidP="00906132">
            <w:pPr>
              <w:spacing w:line="384" w:lineRule="auto"/>
              <w:rPr>
                <w:b/>
                <w:i/>
                <w:iCs/>
                <w:color w:val="808080" w:themeColor="background1" w:themeShade="80"/>
              </w:rPr>
            </w:pP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&lt;</w:t>
            </w: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소속</w:t>
            </w: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&gt;</w:t>
            </w:r>
          </w:p>
          <w:p w14:paraId="203AD2C5" w14:textId="77777777" w:rsidR="001E6748" w:rsidRPr="000C7C88" w:rsidRDefault="001E6748" w:rsidP="00906132">
            <w:pPr>
              <w:spacing w:line="384" w:lineRule="auto"/>
              <w:rPr>
                <w:b/>
              </w:rPr>
            </w:pP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&lt;</w:t>
            </w: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이름</w:t>
            </w: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 xml:space="preserve"> </w:t>
            </w: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입력</w:t>
            </w: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&gt;</w:t>
            </w:r>
          </w:p>
        </w:tc>
        <w:tc>
          <w:tcPr>
            <w:tcW w:w="312" w:type="dxa"/>
            <w:vMerge w:val="restart"/>
            <w:vAlign w:val="center"/>
          </w:tcPr>
          <w:p w14:paraId="0BB499E6" w14:textId="77777777" w:rsidR="001E6748" w:rsidRDefault="001E6748" w:rsidP="00906132">
            <w:pPr>
              <w:spacing w:line="384" w:lineRule="auto"/>
              <w:jc w:val="center"/>
              <w:rPr>
                <w:b/>
              </w:rPr>
            </w:pPr>
          </w:p>
        </w:tc>
        <w:tc>
          <w:tcPr>
            <w:tcW w:w="3340" w:type="dxa"/>
            <w:tcBorders>
              <w:bottom w:val="single" w:sz="4" w:space="0" w:color="auto"/>
            </w:tcBorders>
            <w:vAlign w:val="center"/>
          </w:tcPr>
          <w:p w14:paraId="2A80C73A" w14:textId="77777777" w:rsidR="001E6748" w:rsidRDefault="001E6748" w:rsidP="00906132">
            <w:pPr>
              <w:spacing w:line="384" w:lineRule="auto"/>
              <w:jc w:val="center"/>
              <w:rPr>
                <w:b/>
              </w:rPr>
            </w:pPr>
          </w:p>
        </w:tc>
        <w:tc>
          <w:tcPr>
            <w:tcW w:w="283" w:type="dxa"/>
            <w:vMerge w:val="restart"/>
            <w:vAlign w:val="center"/>
          </w:tcPr>
          <w:p w14:paraId="2967B82A" w14:textId="77777777" w:rsidR="001E6748" w:rsidRDefault="001E6748" w:rsidP="00906132">
            <w:pPr>
              <w:spacing w:line="384" w:lineRule="auto"/>
              <w:jc w:val="center"/>
              <w:rPr>
                <w:b/>
              </w:rPr>
            </w:pPr>
          </w:p>
        </w:tc>
        <w:tc>
          <w:tcPr>
            <w:tcW w:w="2501" w:type="dxa"/>
            <w:tcBorders>
              <w:bottom w:val="single" w:sz="4" w:space="0" w:color="auto"/>
            </w:tcBorders>
            <w:vAlign w:val="center"/>
          </w:tcPr>
          <w:p w14:paraId="0B10F0AA" w14:textId="77777777" w:rsidR="001E6748" w:rsidRDefault="001E6748" w:rsidP="00906132">
            <w:pPr>
              <w:spacing w:line="384" w:lineRule="auto"/>
              <w:jc w:val="center"/>
              <w:rPr>
                <w:b/>
              </w:rPr>
            </w:pPr>
          </w:p>
        </w:tc>
      </w:tr>
      <w:tr w:rsidR="001E6748" w14:paraId="500BF01D" w14:textId="77777777" w:rsidTr="00906132">
        <w:trPr>
          <w:trHeight w:val="268"/>
        </w:trPr>
        <w:tc>
          <w:tcPr>
            <w:tcW w:w="2273" w:type="dxa"/>
            <w:vMerge/>
            <w:vAlign w:val="center"/>
          </w:tcPr>
          <w:p w14:paraId="620510A7" w14:textId="77777777" w:rsidR="001E6748" w:rsidRPr="003D167E" w:rsidRDefault="001E6748" w:rsidP="00906132">
            <w:pPr>
              <w:spacing w:line="384" w:lineRule="auto"/>
              <w:jc w:val="center"/>
              <w:rPr>
                <w:b/>
              </w:rPr>
            </w:pPr>
          </w:p>
        </w:tc>
        <w:tc>
          <w:tcPr>
            <w:tcW w:w="312" w:type="dxa"/>
            <w:vMerge/>
            <w:vAlign w:val="center"/>
          </w:tcPr>
          <w:p w14:paraId="775CB36D" w14:textId="77777777" w:rsidR="001E6748" w:rsidRPr="003C7606" w:rsidRDefault="001E6748" w:rsidP="00906132">
            <w:pPr>
              <w:spacing w:line="384" w:lineRule="auto"/>
              <w:jc w:val="center"/>
            </w:pPr>
          </w:p>
        </w:tc>
        <w:tc>
          <w:tcPr>
            <w:tcW w:w="3340" w:type="dxa"/>
            <w:tcBorders>
              <w:top w:val="single" w:sz="4" w:space="0" w:color="auto"/>
            </w:tcBorders>
            <w:vAlign w:val="center"/>
          </w:tcPr>
          <w:p w14:paraId="3A5C57DB" w14:textId="77777777" w:rsidR="001E6748" w:rsidRDefault="001E6748" w:rsidP="00906132">
            <w:pPr>
              <w:spacing w:line="384" w:lineRule="auto"/>
              <w:jc w:val="center"/>
              <w:rPr>
                <w:b/>
              </w:rPr>
            </w:pPr>
            <w:r w:rsidRPr="003C7606">
              <w:t>Signature</w:t>
            </w:r>
          </w:p>
        </w:tc>
        <w:tc>
          <w:tcPr>
            <w:tcW w:w="283" w:type="dxa"/>
            <w:vMerge/>
            <w:vAlign w:val="center"/>
          </w:tcPr>
          <w:p w14:paraId="03A33EC2" w14:textId="77777777" w:rsidR="001E6748" w:rsidRPr="003C7606" w:rsidRDefault="001E6748" w:rsidP="00906132">
            <w:pPr>
              <w:spacing w:line="384" w:lineRule="auto"/>
              <w:jc w:val="center"/>
            </w:pPr>
          </w:p>
        </w:tc>
        <w:tc>
          <w:tcPr>
            <w:tcW w:w="2501" w:type="dxa"/>
            <w:tcBorders>
              <w:top w:val="single" w:sz="4" w:space="0" w:color="auto"/>
            </w:tcBorders>
            <w:vAlign w:val="center"/>
          </w:tcPr>
          <w:p w14:paraId="28AB55EB" w14:textId="77777777" w:rsidR="001E6748" w:rsidRDefault="001E6748" w:rsidP="00906132">
            <w:pPr>
              <w:spacing w:line="384" w:lineRule="auto"/>
              <w:jc w:val="center"/>
              <w:rPr>
                <w:b/>
              </w:rPr>
            </w:pPr>
            <w:r w:rsidRPr="003C7606">
              <w:t xml:space="preserve">Date </w:t>
            </w:r>
            <w:r w:rsidRPr="000C7C88">
              <w:rPr>
                <w:sz w:val="16"/>
                <w:szCs w:val="16"/>
              </w:rPr>
              <w:t>(YYYY-MM-DD)</w:t>
            </w:r>
          </w:p>
        </w:tc>
      </w:tr>
    </w:tbl>
    <w:p w14:paraId="750756E8" w14:textId="77777777" w:rsidR="001E6748" w:rsidRPr="00F80BF9" w:rsidRDefault="001E6748" w:rsidP="001E6748">
      <w:pPr>
        <w:widowControl w:val="0"/>
        <w:autoSpaceDE w:val="0"/>
        <w:autoSpaceDN w:val="0"/>
        <w:snapToGrid w:val="0"/>
        <w:contextualSpacing/>
      </w:pPr>
    </w:p>
    <w:tbl>
      <w:tblPr>
        <w:tblStyle w:val="ad"/>
        <w:tblW w:w="8709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3"/>
        <w:gridCol w:w="312"/>
        <w:gridCol w:w="3340"/>
        <w:gridCol w:w="283"/>
        <w:gridCol w:w="2501"/>
      </w:tblGrid>
      <w:tr w:rsidR="001E6748" w14:paraId="20D88A1B" w14:textId="77777777" w:rsidTr="00906132">
        <w:trPr>
          <w:trHeight w:val="1402"/>
        </w:trPr>
        <w:tc>
          <w:tcPr>
            <w:tcW w:w="2273" w:type="dxa"/>
            <w:vMerge w:val="restart"/>
            <w:vAlign w:val="center"/>
          </w:tcPr>
          <w:p w14:paraId="359E0256" w14:textId="77777777" w:rsidR="001E6748" w:rsidRPr="0054688A" w:rsidRDefault="001E6748" w:rsidP="00906132">
            <w:pPr>
              <w:spacing w:line="384" w:lineRule="auto"/>
              <w:rPr>
                <w:b/>
                <w:i/>
                <w:iCs/>
                <w:color w:val="808080" w:themeColor="background1" w:themeShade="80"/>
              </w:rPr>
            </w:pP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&lt;</w:t>
            </w:r>
            <w:r w:rsidRPr="0054688A">
              <w:rPr>
                <w:b/>
                <w:i/>
                <w:iCs/>
                <w:color w:val="808080" w:themeColor="background1" w:themeShade="80"/>
              </w:rPr>
              <w:t>Role&gt;</w:t>
            </w:r>
          </w:p>
          <w:p w14:paraId="09CC610E" w14:textId="77777777" w:rsidR="001E6748" w:rsidRPr="0054688A" w:rsidRDefault="001E6748" w:rsidP="00906132">
            <w:pPr>
              <w:spacing w:line="384" w:lineRule="auto"/>
              <w:rPr>
                <w:b/>
                <w:i/>
                <w:iCs/>
                <w:color w:val="808080" w:themeColor="background1" w:themeShade="80"/>
              </w:rPr>
            </w:pP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&lt;</w:t>
            </w: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소속</w:t>
            </w: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&gt;</w:t>
            </w:r>
          </w:p>
          <w:p w14:paraId="00B41854" w14:textId="77777777" w:rsidR="001E6748" w:rsidRPr="000C7C88" w:rsidRDefault="001E6748" w:rsidP="00906132">
            <w:pPr>
              <w:spacing w:line="384" w:lineRule="auto"/>
              <w:rPr>
                <w:b/>
              </w:rPr>
            </w:pP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&lt;</w:t>
            </w: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이름</w:t>
            </w: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 xml:space="preserve"> </w:t>
            </w: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입력</w:t>
            </w: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&gt;</w:t>
            </w:r>
          </w:p>
        </w:tc>
        <w:tc>
          <w:tcPr>
            <w:tcW w:w="312" w:type="dxa"/>
            <w:vMerge w:val="restart"/>
            <w:vAlign w:val="center"/>
          </w:tcPr>
          <w:p w14:paraId="1815F183" w14:textId="77777777" w:rsidR="001E6748" w:rsidRDefault="001E6748" w:rsidP="00906132">
            <w:pPr>
              <w:spacing w:line="384" w:lineRule="auto"/>
              <w:jc w:val="center"/>
              <w:rPr>
                <w:b/>
              </w:rPr>
            </w:pPr>
          </w:p>
        </w:tc>
        <w:tc>
          <w:tcPr>
            <w:tcW w:w="3340" w:type="dxa"/>
            <w:tcBorders>
              <w:bottom w:val="single" w:sz="4" w:space="0" w:color="auto"/>
            </w:tcBorders>
            <w:vAlign w:val="center"/>
          </w:tcPr>
          <w:p w14:paraId="1CDEDB67" w14:textId="77777777" w:rsidR="001E6748" w:rsidRDefault="001E6748" w:rsidP="00906132">
            <w:pPr>
              <w:spacing w:line="384" w:lineRule="auto"/>
              <w:jc w:val="center"/>
              <w:rPr>
                <w:b/>
              </w:rPr>
            </w:pPr>
          </w:p>
        </w:tc>
        <w:tc>
          <w:tcPr>
            <w:tcW w:w="283" w:type="dxa"/>
            <w:vMerge w:val="restart"/>
            <w:vAlign w:val="center"/>
          </w:tcPr>
          <w:p w14:paraId="2C93AEDC" w14:textId="77777777" w:rsidR="001E6748" w:rsidRDefault="001E6748" w:rsidP="00906132">
            <w:pPr>
              <w:spacing w:line="384" w:lineRule="auto"/>
              <w:jc w:val="center"/>
              <w:rPr>
                <w:b/>
              </w:rPr>
            </w:pPr>
          </w:p>
        </w:tc>
        <w:tc>
          <w:tcPr>
            <w:tcW w:w="2501" w:type="dxa"/>
            <w:tcBorders>
              <w:bottom w:val="single" w:sz="4" w:space="0" w:color="auto"/>
            </w:tcBorders>
            <w:vAlign w:val="center"/>
          </w:tcPr>
          <w:p w14:paraId="38A8051A" w14:textId="77777777" w:rsidR="001E6748" w:rsidRDefault="001E6748" w:rsidP="00906132">
            <w:pPr>
              <w:spacing w:line="384" w:lineRule="auto"/>
              <w:jc w:val="center"/>
              <w:rPr>
                <w:b/>
              </w:rPr>
            </w:pPr>
          </w:p>
        </w:tc>
      </w:tr>
      <w:tr w:rsidR="001E6748" w14:paraId="7224A415" w14:textId="77777777" w:rsidTr="00906132">
        <w:trPr>
          <w:trHeight w:val="268"/>
        </w:trPr>
        <w:tc>
          <w:tcPr>
            <w:tcW w:w="2273" w:type="dxa"/>
            <w:vMerge/>
            <w:vAlign w:val="center"/>
          </w:tcPr>
          <w:p w14:paraId="2E36ECE6" w14:textId="77777777" w:rsidR="001E6748" w:rsidRPr="003D167E" w:rsidRDefault="001E6748" w:rsidP="00906132">
            <w:pPr>
              <w:spacing w:line="384" w:lineRule="auto"/>
              <w:jc w:val="center"/>
              <w:rPr>
                <w:b/>
              </w:rPr>
            </w:pPr>
          </w:p>
        </w:tc>
        <w:tc>
          <w:tcPr>
            <w:tcW w:w="312" w:type="dxa"/>
            <w:vMerge/>
            <w:vAlign w:val="center"/>
          </w:tcPr>
          <w:p w14:paraId="0C2B0B26" w14:textId="77777777" w:rsidR="001E6748" w:rsidRPr="003C7606" w:rsidRDefault="001E6748" w:rsidP="00906132">
            <w:pPr>
              <w:spacing w:line="384" w:lineRule="auto"/>
              <w:jc w:val="center"/>
            </w:pPr>
          </w:p>
        </w:tc>
        <w:tc>
          <w:tcPr>
            <w:tcW w:w="3340" w:type="dxa"/>
            <w:tcBorders>
              <w:top w:val="single" w:sz="4" w:space="0" w:color="auto"/>
            </w:tcBorders>
            <w:vAlign w:val="center"/>
          </w:tcPr>
          <w:p w14:paraId="6A57713E" w14:textId="77777777" w:rsidR="001E6748" w:rsidRDefault="001E6748" w:rsidP="00906132">
            <w:pPr>
              <w:spacing w:line="384" w:lineRule="auto"/>
              <w:jc w:val="center"/>
              <w:rPr>
                <w:b/>
              </w:rPr>
            </w:pPr>
            <w:r w:rsidRPr="003C7606">
              <w:t>Signature</w:t>
            </w:r>
          </w:p>
        </w:tc>
        <w:tc>
          <w:tcPr>
            <w:tcW w:w="283" w:type="dxa"/>
            <w:vMerge/>
            <w:vAlign w:val="center"/>
          </w:tcPr>
          <w:p w14:paraId="37A03975" w14:textId="77777777" w:rsidR="001E6748" w:rsidRPr="003C7606" w:rsidRDefault="001E6748" w:rsidP="00906132">
            <w:pPr>
              <w:spacing w:line="384" w:lineRule="auto"/>
              <w:jc w:val="center"/>
            </w:pPr>
          </w:p>
        </w:tc>
        <w:tc>
          <w:tcPr>
            <w:tcW w:w="2501" w:type="dxa"/>
            <w:tcBorders>
              <w:top w:val="single" w:sz="4" w:space="0" w:color="auto"/>
            </w:tcBorders>
            <w:vAlign w:val="center"/>
          </w:tcPr>
          <w:p w14:paraId="18C9007E" w14:textId="77777777" w:rsidR="001E6748" w:rsidRDefault="001E6748" w:rsidP="00906132">
            <w:pPr>
              <w:spacing w:line="384" w:lineRule="auto"/>
              <w:jc w:val="center"/>
              <w:rPr>
                <w:b/>
              </w:rPr>
            </w:pPr>
            <w:r w:rsidRPr="003C7606">
              <w:t xml:space="preserve">Date </w:t>
            </w:r>
            <w:r w:rsidRPr="000C7C88">
              <w:rPr>
                <w:sz w:val="16"/>
                <w:szCs w:val="16"/>
              </w:rPr>
              <w:t>(YYYY-MM-DD)</w:t>
            </w:r>
          </w:p>
        </w:tc>
      </w:tr>
    </w:tbl>
    <w:p w14:paraId="02B7B052" w14:textId="77777777" w:rsidR="001E6748" w:rsidRDefault="001E6748" w:rsidP="001E6748">
      <w:pPr>
        <w:widowControl w:val="0"/>
        <w:autoSpaceDE w:val="0"/>
        <w:autoSpaceDN w:val="0"/>
        <w:snapToGrid w:val="0"/>
        <w:contextualSpacing/>
      </w:pPr>
    </w:p>
    <w:p w14:paraId="70A59202" w14:textId="4B2A0948" w:rsidR="001E6748" w:rsidRPr="00F80BF9" w:rsidRDefault="001E6748" w:rsidP="001E6748">
      <w:pPr>
        <w:tabs>
          <w:tab w:val="left" w:pos="856"/>
        </w:tabs>
        <w:ind w:firstLineChars="100" w:firstLine="240"/>
      </w:pPr>
      <w:r>
        <w:lastRenderedPageBreak/>
        <w:tab/>
      </w:r>
    </w:p>
    <w:tbl>
      <w:tblPr>
        <w:tblStyle w:val="a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3"/>
        <w:gridCol w:w="312"/>
        <w:gridCol w:w="3340"/>
        <w:gridCol w:w="283"/>
        <w:gridCol w:w="2501"/>
      </w:tblGrid>
      <w:tr w:rsidR="001E6748" w14:paraId="3FE16AEE" w14:textId="77777777" w:rsidTr="004C187C">
        <w:trPr>
          <w:trHeight w:val="1402"/>
        </w:trPr>
        <w:tc>
          <w:tcPr>
            <w:tcW w:w="2273" w:type="dxa"/>
            <w:vMerge w:val="restart"/>
            <w:vAlign w:val="center"/>
          </w:tcPr>
          <w:p w14:paraId="1ADF5908" w14:textId="77777777" w:rsidR="001E6748" w:rsidRPr="0054688A" w:rsidRDefault="001E6748" w:rsidP="00906132">
            <w:pPr>
              <w:spacing w:line="384" w:lineRule="auto"/>
              <w:rPr>
                <w:b/>
                <w:i/>
                <w:iCs/>
                <w:color w:val="808080" w:themeColor="background1" w:themeShade="80"/>
              </w:rPr>
            </w:pP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&lt;</w:t>
            </w:r>
            <w:r w:rsidRPr="0054688A">
              <w:rPr>
                <w:b/>
                <w:i/>
                <w:iCs/>
                <w:color w:val="808080" w:themeColor="background1" w:themeShade="80"/>
              </w:rPr>
              <w:t>Role&gt;</w:t>
            </w:r>
          </w:p>
          <w:p w14:paraId="05673697" w14:textId="77777777" w:rsidR="001E6748" w:rsidRPr="0054688A" w:rsidRDefault="001E6748" w:rsidP="00906132">
            <w:pPr>
              <w:spacing w:line="384" w:lineRule="auto"/>
              <w:rPr>
                <w:b/>
                <w:i/>
                <w:iCs/>
                <w:color w:val="808080" w:themeColor="background1" w:themeShade="80"/>
              </w:rPr>
            </w:pP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&lt;</w:t>
            </w: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소속</w:t>
            </w: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&gt;</w:t>
            </w:r>
          </w:p>
          <w:p w14:paraId="63A5F88C" w14:textId="77777777" w:rsidR="001E6748" w:rsidRPr="000C7C88" w:rsidRDefault="001E6748" w:rsidP="00906132">
            <w:pPr>
              <w:spacing w:line="384" w:lineRule="auto"/>
              <w:rPr>
                <w:b/>
              </w:rPr>
            </w:pP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&lt;</w:t>
            </w: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이름</w:t>
            </w: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 xml:space="preserve"> </w:t>
            </w: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입력</w:t>
            </w: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&gt;</w:t>
            </w:r>
          </w:p>
        </w:tc>
        <w:tc>
          <w:tcPr>
            <w:tcW w:w="312" w:type="dxa"/>
            <w:vMerge w:val="restart"/>
            <w:vAlign w:val="center"/>
          </w:tcPr>
          <w:p w14:paraId="713D0DD0" w14:textId="77777777" w:rsidR="001E6748" w:rsidRDefault="001E6748" w:rsidP="00906132">
            <w:pPr>
              <w:spacing w:line="384" w:lineRule="auto"/>
              <w:jc w:val="center"/>
              <w:rPr>
                <w:b/>
              </w:rPr>
            </w:pPr>
          </w:p>
        </w:tc>
        <w:tc>
          <w:tcPr>
            <w:tcW w:w="3340" w:type="dxa"/>
            <w:tcBorders>
              <w:bottom w:val="single" w:sz="4" w:space="0" w:color="auto"/>
            </w:tcBorders>
            <w:vAlign w:val="center"/>
          </w:tcPr>
          <w:p w14:paraId="4E47E789" w14:textId="77777777" w:rsidR="001E6748" w:rsidRDefault="001E6748" w:rsidP="00906132">
            <w:pPr>
              <w:spacing w:line="384" w:lineRule="auto"/>
              <w:jc w:val="center"/>
              <w:rPr>
                <w:b/>
              </w:rPr>
            </w:pPr>
          </w:p>
        </w:tc>
        <w:tc>
          <w:tcPr>
            <w:tcW w:w="283" w:type="dxa"/>
            <w:vMerge w:val="restart"/>
            <w:vAlign w:val="center"/>
          </w:tcPr>
          <w:p w14:paraId="378A6017" w14:textId="77777777" w:rsidR="001E6748" w:rsidRDefault="001E6748" w:rsidP="00906132">
            <w:pPr>
              <w:spacing w:line="384" w:lineRule="auto"/>
              <w:jc w:val="center"/>
              <w:rPr>
                <w:b/>
              </w:rPr>
            </w:pPr>
          </w:p>
        </w:tc>
        <w:tc>
          <w:tcPr>
            <w:tcW w:w="2501" w:type="dxa"/>
            <w:tcBorders>
              <w:bottom w:val="single" w:sz="4" w:space="0" w:color="auto"/>
            </w:tcBorders>
            <w:vAlign w:val="center"/>
          </w:tcPr>
          <w:p w14:paraId="52952CB8" w14:textId="77777777" w:rsidR="001E6748" w:rsidRDefault="001E6748" w:rsidP="00906132">
            <w:pPr>
              <w:spacing w:line="384" w:lineRule="auto"/>
              <w:jc w:val="center"/>
              <w:rPr>
                <w:b/>
              </w:rPr>
            </w:pPr>
          </w:p>
        </w:tc>
      </w:tr>
      <w:tr w:rsidR="001E6748" w14:paraId="513DF5F8" w14:textId="77777777" w:rsidTr="004C187C">
        <w:trPr>
          <w:trHeight w:val="268"/>
        </w:trPr>
        <w:tc>
          <w:tcPr>
            <w:tcW w:w="2273" w:type="dxa"/>
            <w:vMerge/>
            <w:vAlign w:val="center"/>
          </w:tcPr>
          <w:p w14:paraId="45D00F5E" w14:textId="77777777" w:rsidR="001E6748" w:rsidRPr="003D167E" w:rsidRDefault="001E6748" w:rsidP="00906132">
            <w:pPr>
              <w:spacing w:line="384" w:lineRule="auto"/>
              <w:jc w:val="center"/>
              <w:rPr>
                <w:b/>
              </w:rPr>
            </w:pPr>
          </w:p>
        </w:tc>
        <w:tc>
          <w:tcPr>
            <w:tcW w:w="312" w:type="dxa"/>
            <w:vMerge/>
            <w:vAlign w:val="center"/>
          </w:tcPr>
          <w:p w14:paraId="59EA59FF" w14:textId="77777777" w:rsidR="001E6748" w:rsidRPr="003C7606" w:rsidRDefault="001E6748" w:rsidP="00906132">
            <w:pPr>
              <w:spacing w:line="384" w:lineRule="auto"/>
              <w:jc w:val="center"/>
            </w:pPr>
          </w:p>
        </w:tc>
        <w:tc>
          <w:tcPr>
            <w:tcW w:w="3340" w:type="dxa"/>
            <w:tcBorders>
              <w:top w:val="single" w:sz="4" w:space="0" w:color="auto"/>
            </w:tcBorders>
            <w:vAlign w:val="center"/>
          </w:tcPr>
          <w:p w14:paraId="0E8B651B" w14:textId="77777777" w:rsidR="001E6748" w:rsidRDefault="001E6748" w:rsidP="00906132">
            <w:pPr>
              <w:spacing w:line="384" w:lineRule="auto"/>
              <w:jc w:val="center"/>
              <w:rPr>
                <w:b/>
              </w:rPr>
            </w:pPr>
            <w:r w:rsidRPr="003C7606">
              <w:t>Signature</w:t>
            </w:r>
          </w:p>
        </w:tc>
        <w:tc>
          <w:tcPr>
            <w:tcW w:w="283" w:type="dxa"/>
            <w:vMerge/>
            <w:vAlign w:val="center"/>
          </w:tcPr>
          <w:p w14:paraId="14B26BA4" w14:textId="77777777" w:rsidR="001E6748" w:rsidRPr="003C7606" w:rsidRDefault="001E6748" w:rsidP="00906132">
            <w:pPr>
              <w:spacing w:line="384" w:lineRule="auto"/>
              <w:jc w:val="center"/>
            </w:pPr>
          </w:p>
        </w:tc>
        <w:tc>
          <w:tcPr>
            <w:tcW w:w="2501" w:type="dxa"/>
            <w:tcBorders>
              <w:top w:val="single" w:sz="4" w:space="0" w:color="auto"/>
            </w:tcBorders>
            <w:vAlign w:val="center"/>
          </w:tcPr>
          <w:p w14:paraId="1BD83A36" w14:textId="77777777" w:rsidR="001E6748" w:rsidRDefault="001E6748" w:rsidP="00906132">
            <w:pPr>
              <w:spacing w:line="384" w:lineRule="auto"/>
              <w:jc w:val="center"/>
              <w:rPr>
                <w:b/>
              </w:rPr>
            </w:pPr>
            <w:r w:rsidRPr="003C7606">
              <w:t xml:space="preserve">Date </w:t>
            </w:r>
            <w:r w:rsidRPr="000C7C88">
              <w:rPr>
                <w:sz w:val="16"/>
                <w:szCs w:val="16"/>
              </w:rPr>
              <w:t>(YYYY-MM-DD)</w:t>
            </w:r>
          </w:p>
        </w:tc>
      </w:tr>
    </w:tbl>
    <w:p w14:paraId="51120874" w14:textId="77777777" w:rsidR="001E6748" w:rsidRPr="00F80BF9" w:rsidRDefault="001E6748" w:rsidP="001E6748">
      <w:pPr>
        <w:widowControl w:val="0"/>
        <w:autoSpaceDE w:val="0"/>
        <w:autoSpaceDN w:val="0"/>
        <w:snapToGrid w:val="0"/>
        <w:spacing w:before="240" w:after="240" w:line="360" w:lineRule="auto"/>
        <w:contextualSpacing/>
        <w:rPr>
          <w:b/>
        </w:rPr>
      </w:pPr>
    </w:p>
    <w:p w14:paraId="3BDB306B" w14:textId="77777777" w:rsidR="001E6748" w:rsidRPr="00F80BF9" w:rsidRDefault="001E6748" w:rsidP="001E6748">
      <w:pPr>
        <w:widowControl w:val="0"/>
        <w:snapToGrid w:val="0"/>
        <w:spacing w:before="240" w:after="240" w:line="360" w:lineRule="auto"/>
        <w:contextualSpacing/>
        <w:rPr>
          <w:b/>
        </w:rPr>
      </w:pPr>
      <w:r w:rsidRPr="00F80BF9">
        <w:rPr>
          <w:b/>
        </w:rPr>
        <w:t>Approved by:</w:t>
      </w:r>
    </w:p>
    <w:tbl>
      <w:tblPr>
        <w:tblStyle w:val="a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3"/>
        <w:gridCol w:w="312"/>
        <w:gridCol w:w="3340"/>
        <w:gridCol w:w="283"/>
        <w:gridCol w:w="2501"/>
      </w:tblGrid>
      <w:tr w:rsidR="001E6748" w14:paraId="2CB82FB9" w14:textId="77777777" w:rsidTr="004C187C">
        <w:trPr>
          <w:trHeight w:val="1402"/>
        </w:trPr>
        <w:tc>
          <w:tcPr>
            <w:tcW w:w="2273" w:type="dxa"/>
            <w:vMerge w:val="restart"/>
            <w:vAlign w:val="center"/>
          </w:tcPr>
          <w:p w14:paraId="62DD5063" w14:textId="77777777" w:rsidR="001E6748" w:rsidRPr="0054688A" w:rsidRDefault="001E6748" w:rsidP="00906132">
            <w:pPr>
              <w:spacing w:line="384" w:lineRule="auto"/>
              <w:rPr>
                <w:b/>
                <w:i/>
                <w:iCs/>
                <w:color w:val="808080" w:themeColor="background1" w:themeShade="80"/>
              </w:rPr>
            </w:pP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&lt;</w:t>
            </w:r>
            <w:r w:rsidRPr="0054688A">
              <w:rPr>
                <w:b/>
                <w:i/>
                <w:iCs/>
                <w:color w:val="808080" w:themeColor="background1" w:themeShade="80"/>
              </w:rPr>
              <w:t>Role&gt;</w:t>
            </w:r>
          </w:p>
          <w:p w14:paraId="5F61C5CC" w14:textId="77777777" w:rsidR="001E6748" w:rsidRPr="0054688A" w:rsidRDefault="001E6748" w:rsidP="00906132">
            <w:pPr>
              <w:spacing w:line="384" w:lineRule="auto"/>
              <w:rPr>
                <w:b/>
                <w:i/>
                <w:iCs/>
                <w:color w:val="808080" w:themeColor="background1" w:themeShade="80"/>
              </w:rPr>
            </w:pP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&lt;</w:t>
            </w: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소속</w:t>
            </w: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&gt;</w:t>
            </w:r>
          </w:p>
          <w:p w14:paraId="44EE0929" w14:textId="77777777" w:rsidR="001E6748" w:rsidRPr="000C7C88" w:rsidRDefault="001E6748" w:rsidP="00906132">
            <w:pPr>
              <w:spacing w:line="384" w:lineRule="auto"/>
              <w:rPr>
                <w:b/>
              </w:rPr>
            </w:pP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&lt;</w:t>
            </w: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이름</w:t>
            </w: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 xml:space="preserve"> </w:t>
            </w: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입력</w:t>
            </w:r>
            <w:r w:rsidRPr="0054688A">
              <w:rPr>
                <w:rFonts w:hint="eastAsia"/>
                <w:b/>
                <w:i/>
                <w:iCs/>
                <w:color w:val="808080" w:themeColor="background1" w:themeShade="80"/>
              </w:rPr>
              <w:t>&gt;</w:t>
            </w:r>
          </w:p>
        </w:tc>
        <w:tc>
          <w:tcPr>
            <w:tcW w:w="312" w:type="dxa"/>
            <w:vMerge w:val="restart"/>
            <w:vAlign w:val="center"/>
          </w:tcPr>
          <w:p w14:paraId="7AE252DE" w14:textId="77777777" w:rsidR="001E6748" w:rsidRDefault="001E6748" w:rsidP="00906132">
            <w:pPr>
              <w:spacing w:line="384" w:lineRule="auto"/>
              <w:jc w:val="center"/>
              <w:rPr>
                <w:b/>
              </w:rPr>
            </w:pPr>
          </w:p>
        </w:tc>
        <w:tc>
          <w:tcPr>
            <w:tcW w:w="3340" w:type="dxa"/>
            <w:tcBorders>
              <w:bottom w:val="single" w:sz="4" w:space="0" w:color="auto"/>
            </w:tcBorders>
            <w:vAlign w:val="center"/>
          </w:tcPr>
          <w:p w14:paraId="5791FAD8" w14:textId="77777777" w:rsidR="001E6748" w:rsidRDefault="001E6748" w:rsidP="00906132">
            <w:pPr>
              <w:spacing w:line="384" w:lineRule="auto"/>
              <w:jc w:val="center"/>
              <w:rPr>
                <w:b/>
              </w:rPr>
            </w:pPr>
          </w:p>
        </w:tc>
        <w:tc>
          <w:tcPr>
            <w:tcW w:w="283" w:type="dxa"/>
            <w:vMerge w:val="restart"/>
            <w:vAlign w:val="center"/>
          </w:tcPr>
          <w:p w14:paraId="16511566" w14:textId="77777777" w:rsidR="001E6748" w:rsidRDefault="001E6748" w:rsidP="00906132">
            <w:pPr>
              <w:spacing w:line="384" w:lineRule="auto"/>
              <w:jc w:val="center"/>
              <w:rPr>
                <w:b/>
              </w:rPr>
            </w:pPr>
          </w:p>
        </w:tc>
        <w:tc>
          <w:tcPr>
            <w:tcW w:w="2501" w:type="dxa"/>
            <w:tcBorders>
              <w:bottom w:val="single" w:sz="4" w:space="0" w:color="auto"/>
            </w:tcBorders>
            <w:vAlign w:val="center"/>
          </w:tcPr>
          <w:p w14:paraId="3FAEB73B" w14:textId="77777777" w:rsidR="001E6748" w:rsidRDefault="001E6748" w:rsidP="00906132">
            <w:pPr>
              <w:spacing w:line="384" w:lineRule="auto"/>
              <w:jc w:val="center"/>
              <w:rPr>
                <w:b/>
              </w:rPr>
            </w:pPr>
          </w:p>
        </w:tc>
      </w:tr>
      <w:tr w:rsidR="001E6748" w14:paraId="13E3A20F" w14:textId="77777777" w:rsidTr="004C187C">
        <w:trPr>
          <w:trHeight w:val="268"/>
        </w:trPr>
        <w:tc>
          <w:tcPr>
            <w:tcW w:w="2273" w:type="dxa"/>
            <w:vMerge/>
            <w:vAlign w:val="center"/>
          </w:tcPr>
          <w:p w14:paraId="310B8527" w14:textId="77777777" w:rsidR="001E6748" w:rsidRPr="003D167E" w:rsidRDefault="001E6748" w:rsidP="00906132">
            <w:pPr>
              <w:spacing w:line="384" w:lineRule="auto"/>
              <w:jc w:val="center"/>
              <w:rPr>
                <w:b/>
              </w:rPr>
            </w:pPr>
          </w:p>
        </w:tc>
        <w:tc>
          <w:tcPr>
            <w:tcW w:w="312" w:type="dxa"/>
            <w:vMerge/>
            <w:vAlign w:val="center"/>
          </w:tcPr>
          <w:p w14:paraId="220004CF" w14:textId="77777777" w:rsidR="001E6748" w:rsidRPr="003C7606" w:rsidRDefault="001E6748" w:rsidP="00906132">
            <w:pPr>
              <w:spacing w:line="384" w:lineRule="auto"/>
              <w:jc w:val="center"/>
            </w:pPr>
          </w:p>
        </w:tc>
        <w:tc>
          <w:tcPr>
            <w:tcW w:w="3340" w:type="dxa"/>
            <w:tcBorders>
              <w:top w:val="single" w:sz="4" w:space="0" w:color="auto"/>
            </w:tcBorders>
            <w:vAlign w:val="center"/>
          </w:tcPr>
          <w:p w14:paraId="75C5324B" w14:textId="77777777" w:rsidR="001E6748" w:rsidRDefault="001E6748" w:rsidP="00906132">
            <w:pPr>
              <w:spacing w:line="384" w:lineRule="auto"/>
              <w:jc w:val="center"/>
              <w:rPr>
                <w:b/>
              </w:rPr>
            </w:pPr>
            <w:r w:rsidRPr="003C7606">
              <w:t>Signature</w:t>
            </w:r>
          </w:p>
        </w:tc>
        <w:tc>
          <w:tcPr>
            <w:tcW w:w="283" w:type="dxa"/>
            <w:vMerge/>
            <w:vAlign w:val="center"/>
          </w:tcPr>
          <w:p w14:paraId="292750D2" w14:textId="77777777" w:rsidR="001E6748" w:rsidRPr="003C7606" w:rsidRDefault="001E6748" w:rsidP="00906132">
            <w:pPr>
              <w:spacing w:line="384" w:lineRule="auto"/>
              <w:jc w:val="center"/>
            </w:pPr>
          </w:p>
        </w:tc>
        <w:tc>
          <w:tcPr>
            <w:tcW w:w="2501" w:type="dxa"/>
            <w:tcBorders>
              <w:top w:val="single" w:sz="4" w:space="0" w:color="auto"/>
            </w:tcBorders>
            <w:vAlign w:val="center"/>
          </w:tcPr>
          <w:p w14:paraId="64545F94" w14:textId="77777777" w:rsidR="001E6748" w:rsidRDefault="001E6748" w:rsidP="00906132">
            <w:pPr>
              <w:spacing w:line="384" w:lineRule="auto"/>
              <w:jc w:val="center"/>
              <w:rPr>
                <w:b/>
              </w:rPr>
            </w:pPr>
            <w:r w:rsidRPr="003C7606">
              <w:t xml:space="preserve">Date </w:t>
            </w:r>
            <w:r w:rsidRPr="000C7C88">
              <w:rPr>
                <w:sz w:val="16"/>
                <w:szCs w:val="16"/>
              </w:rPr>
              <w:t>(YYYY-MM-DD)</w:t>
            </w:r>
          </w:p>
        </w:tc>
      </w:tr>
    </w:tbl>
    <w:p w14:paraId="7A03A67F" w14:textId="77777777" w:rsidR="00087177" w:rsidRPr="00646F3D" w:rsidRDefault="00087177" w:rsidP="00710086">
      <w:pPr>
        <w:autoSpaceDE w:val="0"/>
        <w:autoSpaceDN w:val="0"/>
        <w:snapToGrid w:val="0"/>
        <w:contextualSpacing/>
      </w:pPr>
    </w:p>
    <w:p w14:paraId="58933A20" w14:textId="77777777" w:rsidR="00710086" w:rsidRDefault="00710086" w:rsidP="00710086">
      <w:pPr>
        <w:autoSpaceDE w:val="0"/>
        <w:autoSpaceDN w:val="0"/>
        <w:snapToGrid w:val="0"/>
        <w:contextualSpacing/>
      </w:pPr>
    </w:p>
    <w:p w14:paraId="06696D1B" w14:textId="77777777" w:rsidR="000034A4" w:rsidRDefault="000034A4" w:rsidP="00710086">
      <w:pPr>
        <w:autoSpaceDE w:val="0"/>
        <w:autoSpaceDN w:val="0"/>
        <w:snapToGrid w:val="0"/>
        <w:contextualSpacing/>
      </w:pPr>
    </w:p>
    <w:p w14:paraId="7EC1953C" w14:textId="2937E7B4" w:rsidR="00437429" w:rsidRPr="006B0B82" w:rsidRDefault="00710086" w:rsidP="001E6748">
      <w:pPr>
        <w:ind w:leftChars="114" w:left="274" w:rightChars="118" w:right="283"/>
        <w:rPr>
          <w:i/>
        </w:rPr>
      </w:pPr>
      <w:r w:rsidRPr="006B0B82">
        <w:rPr>
          <w:i/>
          <w:color w:val="FF0000"/>
          <w:kern w:val="0"/>
        </w:rPr>
        <w:t>검토자</w:t>
      </w:r>
      <w:r w:rsidRPr="006B0B82">
        <w:rPr>
          <w:i/>
          <w:color w:val="FF0000"/>
          <w:kern w:val="0"/>
        </w:rPr>
        <w:t xml:space="preserve"> </w:t>
      </w:r>
      <w:r w:rsidRPr="006B0B82">
        <w:rPr>
          <w:i/>
          <w:color w:val="FF0000"/>
          <w:kern w:val="0"/>
        </w:rPr>
        <w:t>서명이</w:t>
      </w:r>
      <w:r w:rsidRPr="006B0B82">
        <w:rPr>
          <w:i/>
          <w:color w:val="FF0000"/>
          <w:kern w:val="0"/>
        </w:rPr>
        <w:t xml:space="preserve"> </w:t>
      </w:r>
      <w:r w:rsidRPr="006B0B82">
        <w:rPr>
          <w:i/>
          <w:color w:val="FF0000"/>
          <w:kern w:val="0"/>
        </w:rPr>
        <w:t>추가되어야</w:t>
      </w:r>
      <w:r w:rsidRPr="006B0B82">
        <w:rPr>
          <w:i/>
          <w:color w:val="FF0000"/>
          <w:kern w:val="0"/>
        </w:rPr>
        <w:t xml:space="preserve"> </w:t>
      </w:r>
      <w:r w:rsidRPr="006B0B82">
        <w:rPr>
          <w:i/>
          <w:color w:val="FF0000"/>
          <w:kern w:val="0"/>
        </w:rPr>
        <w:t>하는</w:t>
      </w:r>
      <w:r w:rsidRPr="006B0B82">
        <w:rPr>
          <w:i/>
          <w:color w:val="FF0000"/>
          <w:kern w:val="0"/>
        </w:rPr>
        <w:t xml:space="preserve"> </w:t>
      </w:r>
      <w:r w:rsidRPr="006B0B82">
        <w:rPr>
          <w:i/>
          <w:color w:val="FF0000"/>
          <w:kern w:val="0"/>
        </w:rPr>
        <w:t>경우</w:t>
      </w:r>
      <w:r w:rsidRPr="006B0B82">
        <w:rPr>
          <w:i/>
          <w:color w:val="FF0000"/>
          <w:kern w:val="0"/>
        </w:rPr>
        <w:t xml:space="preserve">, </w:t>
      </w:r>
      <w:r w:rsidRPr="006B0B82">
        <w:rPr>
          <w:i/>
          <w:color w:val="FF0000"/>
          <w:kern w:val="0"/>
        </w:rPr>
        <w:t>작성자</w:t>
      </w:r>
      <w:r w:rsidRPr="006B0B82">
        <w:rPr>
          <w:i/>
          <w:color w:val="FF0000"/>
          <w:kern w:val="0"/>
        </w:rPr>
        <w:t>(Prepared By)</w:t>
      </w:r>
      <w:r w:rsidRPr="006B0B82">
        <w:rPr>
          <w:i/>
          <w:color w:val="FF0000"/>
          <w:kern w:val="0"/>
        </w:rPr>
        <w:t>와</w:t>
      </w:r>
      <w:r w:rsidRPr="006B0B82">
        <w:rPr>
          <w:i/>
          <w:color w:val="FF0000"/>
          <w:kern w:val="0"/>
        </w:rPr>
        <w:t xml:space="preserve"> </w:t>
      </w:r>
      <w:r w:rsidRPr="006B0B82">
        <w:rPr>
          <w:i/>
          <w:color w:val="FF0000"/>
          <w:kern w:val="0"/>
        </w:rPr>
        <w:t>승인자</w:t>
      </w:r>
      <w:r w:rsidRPr="006B0B82">
        <w:rPr>
          <w:i/>
          <w:color w:val="FF0000"/>
          <w:kern w:val="0"/>
        </w:rPr>
        <w:t xml:space="preserve">(Approved By) </w:t>
      </w:r>
      <w:r w:rsidRPr="006B0B82">
        <w:rPr>
          <w:i/>
          <w:color w:val="FF0000"/>
          <w:kern w:val="0"/>
        </w:rPr>
        <w:t>사이에</w:t>
      </w:r>
      <w:r w:rsidRPr="006B0B82">
        <w:rPr>
          <w:i/>
          <w:color w:val="FF0000"/>
          <w:kern w:val="0"/>
        </w:rPr>
        <w:t xml:space="preserve"> </w:t>
      </w:r>
      <w:r w:rsidRPr="006B0B82">
        <w:rPr>
          <w:i/>
          <w:color w:val="FF0000"/>
          <w:kern w:val="0"/>
        </w:rPr>
        <w:t>검토자</w:t>
      </w:r>
      <w:r w:rsidRPr="006B0B82">
        <w:rPr>
          <w:i/>
          <w:color w:val="FF0000"/>
          <w:kern w:val="0"/>
        </w:rPr>
        <w:t>(Reviewed By)</w:t>
      </w:r>
      <w:r w:rsidRPr="006B0B82">
        <w:rPr>
          <w:i/>
          <w:color w:val="FF0000"/>
          <w:kern w:val="0"/>
        </w:rPr>
        <w:t>의</w:t>
      </w:r>
      <w:r w:rsidRPr="006B0B82">
        <w:rPr>
          <w:i/>
          <w:color w:val="FF0000"/>
          <w:kern w:val="0"/>
        </w:rPr>
        <w:t xml:space="preserve"> </w:t>
      </w:r>
      <w:r w:rsidRPr="006B0B82">
        <w:rPr>
          <w:i/>
          <w:color w:val="FF0000"/>
          <w:kern w:val="0"/>
        </w:rPr>
        <w:t>서명란을</w:t>
      </w:r>
      <w:r w:rsidRPr="006B0B82">
        <w:rPr>
          <w:i/>
          <w:color w:val="FF0000"/>
          <w:kern w:val="0"/>
        </w:rPr>
        <w:t xml:space="preserve"> </w:t>
      </w:r>
      <w:r w:rsidRPr="006B0B82">
        <w:rPr>
          <w:i/>
          <w:color w:val="FF0000"/>
          <w:kern w:val="0"/>
        </w:rPr>
        <w:t>표로</w:t>
      </w:r>
      <w:r w:rsidRPr="006B0B82">
        <w:rPr>
          <w:i/>
          <w:color w:val="FF0000"/>
          <w:kern w:val="0"/>
        </w:rPr>
        <w:t xml:space="preserve"> </w:t>
      </w:r>
      <w:r w:rsidRPr="006B0B82">
        <w:rPr>
          <w:i/>
          <w:color w:val="FF0000"/>
          <w:kern w:val="0"/>
        </w:rPr>
        <w:t>삽입한다</w:t>
      </w:r>
      <w:r w:rsidRPr="006B0B82">
        <w:rPr>
          <w:i/>
          <w:color w:val="FF0000"/>
          <w:kern w:val="0"/>
        </w:rPr>
        <w:t xml:space="preserve">. </w:t>
      </w:r>
    </w:p>
    <w:p w14:paraId="7BCF0118" w14:textId="4F69FC84" w:rsidR="00325B4D" w:rsidRPr="00646F3D" w:rsidRDefault="00325B4D" w:rsidP="00437429">
      <w:pPr>
        <w:widowControl w:val="0"/>
        <w:autoSpaceDE w:val="0"/>
        <w:autoSpaceDN w:val="0"/>
        <w:snapToGrid w:val="0"/>
        <w:contextualSpacing/>
        <w:rPr>
          <w:color w:val="FF0000"/>
          <w:kern w:val="0"/>
        </w:rPr>
        <w:sectPr w:rsidR="00325B4D" w:rsidRPr="00646F3D" w:rsidSect="001E6748">
          <w:headerReference w:type="default" r:id="rId13"/>
          <w:footerReference w:type="default" r:id="rId14"/>
          <w:pgSz w:w="11906" w:h="16838"/>
          <w:pgMar w:top="1134" w:right="1701" w:bottom="851" w:left="1701" w:header="567" w:footer="57" w:gutter="0"/>
          <w:cols w:space="425"/>
          <w:docGrid w:linePitch="360"/>
        </w:sectPr>
      </w:pPr>
    </w:p>
    <w:p w14:paraId="759D5D5D" w14:textId="24ECAE53" w:rsidR="00761880" w:rsidRPr="00646F3D" w:rsidRDefault="00761880" w:rsidP="00761880">
      <w:pPr>
        <w:pageBreakBefore/>
        <w:widowControl w:val="0"/>
        <w:autoSpaceDE w:val="0"/>
        <w:autoSpaceDN w:val="0"/>
        <w:outlineLvl w:val="0"/>
        <w:rPr>
          <w:b/>
          <w:kern w:val="0"/>
        </w:rPr>
      </w:pPr>
      <w:bookmarkStart w:id="8" w:name="_Toc504374538"/>
      <w:bookmarkStart w:id="9" w:name="_Toc517273642"/>
      <w:bookmarkStart w:id="10" w:name="_Toc521060151"/>
      <w:bookmarkStart w:id="11" w:name="_Toc521060167"/>
      <w:bookmarkStart w:id="12" w:name="_Toc521060205"/>
      <w:bookmarkStart w:id="13" w:name="_Toc521402625"/>
      <w:bookmarkStart w:id="14" w:name="_Toc129867555"/>
      <w:bookmarkStart w:id="15" w:name="_Hlk520277095"/>
      <w:r w:rsidRPr="00646F3D">
        <w:rPr>
          <w:b/>
          <w:kern w:val="0"/>
        </w:rPr>
        <w:lastRenderedPageBreak/>
        <w:t>제개정이력</w:t>
      </w:r>
      <w:bookmarkEnd w:id="8"/>
      <w:bookmarkEnd w:id="9"/>
      <w:bookmarkEnd w:id="10"/>
      <w:bookmarkEnd w:id="11"/>
      <w:bookmarkEnd w:id="12"/>
      <w:bookmarkEnd w:id="13"/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" w:type="dxa"/>
          <w:right w:w="12" w:type="dxa"/>
        </w:tblCellMar>
        <w:tblLook w:val="04A0" w:firstRow="1" w:lastRow="0" w:firstColumn="1" w:lastColumn="0" w:noHBand="0" w:noVBand="1"/>
      </w:tblPr>
      <w:tblGrid>
        <w:gridCol w:w="1412"/>
        <w:gridCol w:w="1702"/>
        <w:gridCol w:w="3685"/>
        <w:gridCol w:w="1695"/>
      </w:tblGrid>
      <w:tr w:rsidR="00710086" w:rsidRPr="00646F3D" w14:paraId="3260A7C5" w14:textId="77777777" w:rsidTr="00F56018">
        <w:trPr>
          <w:trHeight w:val="448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77EE384" w14:textId="77777777" w:rsidR="00710086" w:rsidRPr="00E4637B" w:rsidRDefault="00710086" w:rsidP="00F56018">
            <w:pPr>
              <w:widowControl w:val="0"/>
              <w:tabs>
                <w:tab w:val="center" w:pos="4252"/>
                <w:tab w:val="right" w:pos="8504"/>
              </w:tabs>
              <w:wordWrap w:val="0"/>
              <w:adjustRightInd w:val="0"/>
              <w:spacing w:before="60" w:after="60" w:line="360" w:lineRule="atLeast"/>
              <w:jc w:val="center"/>
              <w:rPr>
                <w:kern w:val="0"/>
              </w:rPr>
            </w:pPr>
            <w:r w:rsidRPr="00E4637B">
              <w:rPr>
                <w:kern w:val="0"/>
              </w:rPr>
              <w:t>Version No.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9EAF85A" w14:textId="77777777" w:rsidR="00710086" w:rsidRPr="00E4637B" w:rsidRDefault="00710086" w:rsidP="00F56018">
            <w:pPr>
              <w:widowControl w:val="0"/>
              <w:tabs>
                <w:tab w:val="center" w:pos="4252"/>
                <w:tab w:val="right" w:pos="8504"/>
              </w:tabs>
              <w:wordWrap w:val="0"/>
              <w:adjustRightInd w:val="0"/>
              <w:spacing w:before="60" w:after="60" w:line="360" w:lineRule="atLeast"/>
              <w:jc w:val="center"/>
              <w:rPr>
                <w:kern w:val="0"/>
              </w:rPr>
            </w:pPr>
            <w:r w:rsidRPr="00E4637B">
              <w:rPr>
                <w:kern w:val="0"/>
              </w:rPr>
              <w:t>Effective date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6464D6B" w14:textId="77777777" w:rsidR="00710086" w:rsidRPr="00E4637B" w:rsidRDefault="00710086" w:rsidP="00F56018">
            <w:pPr>
              <w:widowControl w:val="0"/>
              <w:tabs>
                <w:tab w:val="center" w:pos="4252"/>
                <w:tab w:val="right" w:pos="8504"/>
              </w:tabs>
              <w:wordWrap w:val="0"/>
              <w:adjustRightInd w:val="0"/>
              <w:spacing w:before="60" w:after="60" w:line="360" w:lineRule="atLeast"/>
              <w:jc w:val="center"/>
              <w:rPr>
                <w:kern w:val="0"/>
              </w:rPr>
            </w:pPr>
            <w:r w:rsidRPr="00E4637B">
              <w:rPr>
                <w:rFonts w:hint="eastAsia"/>
                <w:kern w:val="0"/>
              </w:rPr>
              <w:t>변경요약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214C89B" w14:textId="5DB7D712" w:rsidR="00710086" w:rsidRPr="00E4637B" w:rsidRDefault="00151310" w:rsidP="00F56018">
            <w:pPr>
              <w:widowControl w:val="0"/>
              <w:tabs>
                <w:tab w:val="center" w:pos="4252"/>
                <w:tab w:val="right" w:pos="8504"/>
              </w:tabs>
              <w:wordWrap w:val="0"/>
              <w:adjustRightInd w:val="0"/>
              <w:spacing w:before="60" w:after="60" w:line="360" w:lineRule="atLeast"/>
              <w:jc w:val="center"/>
              <w:rPr>
                <w:kern w:val="0"/>
              </w:rPr>
            </w:pPr>
            <w:bookmarkStart w:id="16" w:name="_Hlk528240313"/>
            <w:r w:rsidRPr="00E4637B">
              <w:rPr>
                <w:kern w:val="0"/>
              </w:rPr>
              <w:t>담</w:t>
            </w:r>
            <w:r w:rsidRPr="00E4637B">
              <w:rPr>
                <w:rFonts w:hint="eastAsia"/>
                <w:kern w:val="0"/>
              </w:rPr>
              <w:t>당</w:t>
            </w:r>
            <w:r w:rsidRPr="00E4637B">
              <w:rPr>
                <w:kern w:val="0"/>
              </w:rPr>
              <w:t>자</w:t>
            </w:r>
            <w:r w:rsidRPr="00E4637B">
              <w:rPr>
                <w:rFonts w:hint="eastAsia"/>
                <w:kern w:val="0"/>
              </w:rPr>
              <w:t xml:space="preserve"> </w:t>
            </w:r>
            <w:bookmarkEnd w:id="16"/>
            <w:r w:rsidRPr="00E4637B">
              <w:rPr>
                <w:kern w:val="0"/>
              </w:rPr>
              <w:t>이름</w:t>
            </w:r>
          </w:p>
        </w:tc>
      </w:tr>
      <w:tr w:rsidR="00A85C46" w:rsidRPr="00646F3D" w14:paraId="2642F5A2" w14:textId="77777777" w:rsidTr="00F56018">
        <w:trPr>
          <w:trHeight w:val="55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0F2A7" w14:textId="0FEA8AE8" w:rsidR="00A85C46" w:rsidRPr="006B0B82" w:rsidRDefault="00980BCF" w:rsidP="00A85C46">
            <w:pPr>
              <w:widowControl w:val="0"/>
              <w:tabs>
                <w:tab w:val="center" w:pos="4252"/>
                <w:tab w:val="right" w:pos="8504"/>
              </w:tabs>
              <w:wordWrap w:val="0"/>
              <w:adjustRightInd w:val="0"/>
              <w:spacing w:before="60" w:after="60" w:line="360" w:lineRule="atLeast"/>
              <w:jc w:val="center"/>
              <w:rPr>
                <w:i/>
                <w:kern w:val="0"/>
              </w:rPr>
            </w:pPr>
            <w:r w:rsidRPr="006B0B82">
              <w:rPr>
                <w:rFonts w:hint="eastAsia"/>
                <w:i/>
                <w:color w:val="808080" w:themeColor="background1" w:themeShade="80"/>
                <w:kern w:val="0"/>
              </w:rPr>
              <w:t>X.X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9D273" w14:textId="6F218A1D" w:rsidR="00A85C46" w:rsidRPr="006B0B82" w:rsidRDefault="00087177" w:rsidP="007E00CB">
            <w:pPr>
              <w:widowControl w:val="0"/>
              <w:tabs>
                <w:tab w:val="center" w:pos="4252"/>
                <w:tab w:val="right" w:pos="8504"/>
              </w:tabs>
              <w:wordWrap w:val="0"/>
              <w:adjustRightInd w:val="0"/>
              <w:spacing w:before="60" w:after="60" w:line="360" w:lineRule="atLeast"/>
              <w:jc w:val="center"/>
              <w:rPr>
                <w:i/>
                <w:color w:val="808080"/>
                <w:kern w:val="0"/>
              </w:rPr>
            </w:pPr>
            <w:r w:rsidRPr="006B0B82">
              <w:rPr>
                <w:rFonts w:hint="eastAsia"/>
                <w:i/>
                <w:color w:val="808080" w:themeColor="background1" w:themeShade="80"/>
                <w:kern w:val="0"/>
              </w:rPr>
              <w:t>YYYY</w:t>
            </w:r>
            <w:r w:rsidR="00FA42DB" w:rsidRPr="006B0B82">
              <w:rPr>
                <w:i/>
                <w:color w:val="808080" w:themeColor="background1" w:themeShade="80"/>
                <w:kern w:val="0"/>
              </w:rPr>
              <w:t>-MM-DD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B6131" w14:textId="5BAF9EB7" w:rsidR="00A85C46" w:rsidRPr="00DF022B" w:rsidRDefault="00A85C46" w:rsidP="00A85C46">
            <w:pPr>
              <w:widowControl w:val="0"/>
              <w:tabs>
                <w:tab w:val="center" w:pos="4252"/>
                <w:tab w:val="right" w:pos="8504"/>
              </w:tabs>
              <w:wordWrap w:val="0"/>
              <w:adjustRightInd w:val="0"/>
              <w:spacing w:before="60" w:after="60" w:line="360" w:lineRule="atLeast"/>
              <w:jc w:val="center"/>
              <w:rPr>
                <w:kern w:val="0"/>
              </w:rPr>
            </w:pPr>
            <w:r w:rsidRPr="00DF022B">
              <w:rPr>
                <w:kern w:val="0"/>
              </w:rPr>
              <w:t>해당</w:t>
            </w:r>
            <w:r w:rsidRPr="00DF022B">
              <w:rPr>
                <w:kern w:val="0"/>
              </w:rPr>
              <w:t xml:space="preserve"> </w:t>
            </w:r>
            <w:r w:rsidRPr="00DF022B">
              <w:rPr>
                <w:kern w:val="0"/>
              </w:rPr>
              <w:t>없음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C5F5B" w14:textId="7D4DCD6D" w:rsidR="00A85C46" w:rsidRPr="006B0B82" w:rsidRDefault="00A85C46" w:rsidP="00A85C46">
            <w:pPr>
              <w:widowControl w:val="0"/>
              <w:tabs>
                <w:tab w:val="center" w:pos="4252"/>
                <w:tab w:val="right" w:pos="8504"/>
              </w:tabs>
              <w:wordWrap w:val="0"/>
              <w:adjustRightInd w:val="0"/>
              <w:spacing w:before="60" w:after="60" w:line="360" w:lineRule="atLeast"/>
              <w:jc w:val="center"/>
              <w:rPr>
                <w:i/>
                <w:kern w:val="0"/>
              </w:rPr>
            </w:pPr>
            <w:r w:rsidRPr="006B0B82">
              <w:rPr>
                <w:i/>
                <w:color w:val="808080" w:themeColor="background1" w:themeShade="80"/>
                <w:kern w:val="0"/>
              </w:rPr>
              <w:t>홍길동</w:t>
            </w:r>
          </w:p>
        </w:tc>
      </w:tr>
    </w:tbl>
    <w:p w14:paraId="73C7FBDA" w14:textId="77777777" w:rsidR="00710086" w:rsidRPr="00646F3D" w:rsidRDefault="00710086" w:rsidP="00710086">
      <w:pPr>
        <w:rPr>
          <w:b/>
          <w:kern w:val="0"/>
        </w:rPr>
      </w:pPr>
    </w:p>
    <w:p w14:paraId="5A15BF46" w14:textId="2C11C05D" w:rsidR="00710086" w:rsidRPr="006B0B82" w:rsidRDefault="00710086" w:rsidP="00710086">
      <w:pPr>
        <w:ind w:leftChars="114" w:left="274" w:rightChars="118" w:right="283"/>
        <w:rPr>
          <w:i/>
          <w:color w:val="FF0000"/>
          <w:kern w:val="0"/>
        </w:rPr>
      </w:pPr>
      <w:r w:rsidRPr="006B0B82">
        <w:rPr>
          <w:i/>
          <w:color w:val="FF0000"/>
          <w:kern w:val="0"/>
        </w:rPr>
        <w:t>승인된</w:t>
      </w:r>
      <w:r w:rsidRPr="006B0B82">
        <w:rPr>
          <w:i/>
          <w:color w:val="FF0000"/>
          <w:kern w:val="0"/>
        </w:rPr>
        <w:t xml:space="preserve"> </w:t>
      </w:r>
      <w:r w:rsidRPr="006B0B82">
        <w:rPr>
          <w:i/>
          <w:color w:val="FF0000"/>
          <w:kern w:val="0"/>
        </w:rPr>
        <w:t>무작위배정계획의</w:t>
      </w:r>
      <w:r w:rsidRPr="006B0B82">
        <w:rPr>
          <w:i/>
          <w:color w:val="FF0000"/>
          <w:kern w:val="0"/>
        </w:rPr>
        <w:t xml:space="preserve"> Version/Effective Date/</w:t>
      </w:r>
      <w:r w:rsidRPr="006B0B82">
        <w:rPr>
          <w:i/>
          <w:color w:val="FF0000"/>
          <w:kern w:val="0"/>
        </w:rPr>
        <w:t>변경요약</w:t>
      </w:r>
      <w:r w:rsidRPr="006B0B82">
        <w:rPr>
          <w:i/>
          <w:color w:val="FF0000"/>
          <w:kern w:val="0"/>
        </w:rPr>
        <w:t>/</w:t>
      </w:r>
      <w:r w:rsidR="00151310" w:rsidRPr="006B0B82">
        <w:rPr>
          <w:i/>
          <w:color w:val="FF0000"/>
          <w:kern w:val="0"/>
        </w:rPr>
        <w:t>담</w:t>
      </w:r>
      <w:r w:rsidR="00151310" w:rsidRPr="006B0B82">
        <w:rPr>
          <w:rFonts w:hint="eastAsia"/>
          <w:i/>
          <w:color w:val="FF0000"/>
          <w:kern w:val="0"/>
        </w:rPr>
        <w:t>당</w:t>
      </w:r>
      <w:r w:rsidR="00151310" w:rsidRPr="006B0B82">
        <w:rPr>
          <w:i/>
          <w:color w:val="FF0000"/>
          <w:kern w:val="0"/>
        </w:rPr>
        <w:t>자</w:t>
      </w:r>
      <w:r w:rsidR="00151310" w:rsidRPr="006B0B82">
        <w:rPr>
          <w:rFonts w:hint="eastAsia"/>
          <w:i/>
          <w:color w:val="FF0000"/>
          <w:kern w:val="0"/>
        </w:rPr>
        <w:t xml:space="preserve"> </w:t>
      </w:r>
      <w:r w:rsidRPr="006B0B82">
        <w:rPr>
          <w:i/>
          <w:color w:val="FF0000"/>
          <w:kern w:val="0"/>
        </w:rPr>
        <w:t>이름을</w:t>
      </w:r>
      <w:r w:rsidRPr="006B0B82">
        <w:rPr>
          <w:i/>
          <w:color w:val="FF0000"/>
          <w:kern w:val="0"/>
        </w:rPr>
        <w:t xml:space="preserve"> </w:t>
      </w:r>
      <w:r w:rsidRPr="006B0B82">
        <w:rPr>
          <w:i/>
          <w:color w:val="FF0000"/>
          <w:kern w:val="0"/>
        </w:rPr>
        <w:t>기재한다</w:t>
      </w:r>
      <w:r w:rsidRPr="006B0B82">
        <w:rPr>
          <w:i/>
          <w:color w:val="FF0000"/>
          <w:kern w:val="0"/>
        </w:rPr>
        <w:t xml:space="preserve">. </w:t>
      </w:r>
      <w:r w:rsidRPr="006B0B82">
        <w:rPr>
          <w:i/>
          <w:color w:val="FF0000"/>
          <w:kern w:val="0"/>
        </w:rPr>
        <w:t>개정되는</w:t>
      </w:r>
      <w:r w:rsidRPr="006B0B82">
        <w:rPr>
          <w:i/>
          <w:color w:val="FF0000"/>
          <w:kern w:val="0"/>
        </w:rPr>
        <w:t xml:space="preserve"> </w:t>
      </w:r>
      <w:r w:rsidRPr="006B0B82">
        <w:rPr>
          <w:i/>
          <w:color w:val="FF0000"/>
          <w:kern w:val="0"/>
        </w:rPr>
        <w:t>경우</w:t>
      </w:r>
      <w:r w:rsidRPr="006B0B82">
        <w:rPr>
          <w:i/>
          <w:color w:val="FF0000"/>
          <w:kern w:val="0"/>
        </w:rPr>
        <w:t xml:space="preserve">, </w:t>
      </w:r>
      <w:r w:rsidRPr="006B0B82">
        <w:rPr>
          <w:i/>
          <w:color w:val="FF0000"/>
          <w:kern w:val="0"/>
        </w:rPr>
        <w:t>개정되는</w:t>
      </w:r>
      <w:r w:rsidRPr="006B0B82">
        <w:rPr>
          <w:i/>
          <w:color w:val="FF0000"/>
          <w:kern w:val="0"/>
        </w:rPr>
        <w:t xml:space="preserve"> </w:t>
      </w:r>
      <w:r w:rsidRPr="006B0B82">
        <w:rPr>
          <w:i/>
          <w:color w:val="FF0000"/>
          <w:kern w:val="0"/>
        </w:rPr>
        <w:t>무작위배정계획의</w:t>
      </w:r>
      <w:r w:rsidRPr="006B0B82">
        <w:rPr>
          <w:i/>
          <w:color w:val="FF0000"/>
          <w:kern w:val="0"/>
        </w:rPr>
        <w:t xml:space="preserve"> Version</w:t>
      </w:r>
      <w:r w:rsidRPr="006B0B82">
        <w:rPr>
          <w:i/>
          <w:color w:val="FF0000"/>
          <w:kern w:val="0"/>
        </w:rPr>
        <w:t>을</w:t>
      </w:r>
      <w:r w:rsidRPr="006B0B82">
        <w:rPr>
          <w:i/>
          <w:color w:val="FF0000"/>
          <w:kern w:val="0"/>
        </w:rPr>
        <w:t xml:space="preserve"> </w:t>
      </w:r>
      <w:r w:rsidRPr="006B0B82">
        <w:rPr>
          <w:i/>
          <w:color w:val="FF0000"/>
          <w:kern w:val="0"/>
        </w:rPr>
        <w:t>아래로</w:t>
      </w:r>
      <w:r w:rsidRPr="006B0B82">
        <w:rPr>
          <w:i/>
          <w:color w:val="FF0000"/>
          <w:kern w:val="0"/>
        </w:rPr>
        <w:t xml:space="preserve"> </w:t>
      </w:r>
      <w:r w:rsidRPr="006B0B82">
        <w:rPr>
          <w:i/>
          <w:color w:val="FF0000"/>
          <w:kern w:val="0"/>
        </w:rPr>
        <w:t>누적하여</w:t>
      </w:r>
      <w:r w:rsidRPr="006B0B82">
        <w:rPr>
          <w:i/>
          <w:color w:val="FF0000"/>
          <w:kern w:val="0"/>
        </w:rPr>
        <w:t xml:space="preserve"> </w:t>
      </w:r>
      <w:r w:rsidRPr="006B0B82">
        <w:rPr>
          <w:i/>
          <w:color w:val="FF0000"/>
          <w:kern w:val="0"/>
        </w:rPr>
        <w:t>기재하며</w:t>
      </w:r>
      <w:r w:rsidRPr="006B0B82">
        <w:rPr>
          <w:i/>
          <w:color w:val="FF0000"/>
          <w:kern w:val="0"/>
        </w:rPr>
        <w:t>, Version</w:t>
      </w:r>
      <w:r w:rsidRPr="006B0B82">
        <w:rPr>
          <w:i/>
          <w:color w:val="FF0000"/>
          <w:kern w:val="0"/>
        </w:rPr>
        <w:t>은</w:t>
      </w:r>
      <w:r w:rsidRPr="006B0B82">
        <w:rPr>
          <w:i/>
          <w:color w:val="FF0000"/>
          <w:kern w:val="0"/>
        </w:rPr>
        <w:t xml:space="preserve"> V2.0, V3.0</w:t>
      </w:r>
      <w:r w:rsidRPr="006B0B82">
        <w:rPr>
          <w:i/>
          <w:color w:val="FF0000"/>
          <w:kern w:val="0"/>
        </w:rPr>
        <w:t>과</w:t>
      </w:r>
      <w:r w:rsidRPr="006B0B82">
        <w:rPr>
          <w:i/>
          <w:color w:val="FF0000"/>
          <w:kern w:val="0"/>
        </w:rPr>
        <w:t xml:space="preserve"> </w:t>
      </w:r>
      <w:r w:rsidRPr="006B0B82">
        <w:rPr>
          <w:i/>
          <w:color w:val="FF0000"/>
          <w:kern w:val="0"/>
        </w:rPr>
        <w:t>같이</w:t>
      </w:r>
      <w:r w:rsidRPr="006B0B82">
        <w:rPr>
          <w:i/>
          <w:color w:val="FF0000"/>
          <w:kern w:val="0"/>
        </w:rPr>
        <w:t xml:space="preserve"> </w:t>
      </w:r>
      <w:r w:rsidRPr="006B0B82">
        <w:rPr>
          <w:i/>
          <w:color w:val="FF0000"/>
          <w:kern w:val="0"/>
        </w:rPr>
        <w:t>부여한다</w:t>
      </w:r>
      <w:r w:rsidRPr="006B0B82">
        <w:rPr>
          <w:i/>
          <w:color w:val="FF0000"/>
          <w:kern w:val="0"/>
        </w:rPr>
        <w:t xml:space="preserve">. </w:t>
      </w:r>
      <w:r w:rsidRPr="006B0B82">
        <w:rPr>
          <w:i/>
          <w:color w:val="FF0000"/>
          <w:kern w:val="0"/>
        </w:rPr>
        <w:t>표는</w:t>
      </w:r>
      <w:r w:rsidRPr="006B0B82">
        <w:rPr>
          <w:i/>
          <w:color w:val="FF0000"/>
          <w:kern w:val="0"/>
        </w:rPr>
        <w:t xml:space="preserve"> </w:t>
      </w:r>
      <w:r w:rsidR="001E6748">
        <w:rPr>
          <w:i/>
          <w:color w:val="FF0000"/>
          <w:kern w:val="0"/>
        </w:rPr>
        <w:t>1</w:t>
      </w:r>
      <w:r w:rsidRPr="006B0B82">
        <w:rPr>
          <w:i/>
          <w:color w:val="FF0000"/>
          <w:kern w:val="0"/>
        </w:rPr>
        <w:t>행을</w:t>
      </w:r>
      <w:r w:rsidRPr="006B0B82">
        <w:rPr>
          <w:i/>
          <w:color w:val="FF0000"/>
          <w:kern w:val="0"/>
        </w:rPr>
        <w:t xml:space="preserve"> </w:t>
      </w:r>
      <w:r w:rsidRPr="006B0B82">
        <w:rPr>
          <w:i/>
          <w:color w:val="FF0000"/>
          <w:kern w:val="0"/>
        </w:rPr>
        <w:t>기본으로</w:t>
      </w:r>
      <w:r w:rsidRPr="006B0B82">
        <w:rPr>
          <w:i/>
          <w:color w:val="FF0000"/>
          <w:kern w:val="0"/>
        </w:rPr>
        <w:t xml:space="preserve"> </w:t>
      </w:r>
      <w:r w:rsidRPr="006B0B82">
        <w:rPr>
          <w:i/>
          <w:color w:val="FF0000"/>
          <w:kern w:val="0"/>
        </w:rPr>
        <w:t>제시하며</w:t>
      </w:r>
      <w:r w:rsidRPr="006B0B82">
        <w:rPr>
          <w:i/>
          <w:color w:val="FF0000"/>
          <w:kern w:val="0"/>
        </w:rPr>
        <w:t xml:space="preserve">, </w:t>
      </w:r>
      <w:r w:rsidRPr="006B0B82">
        <w:rPr>
          <w:i/>
          <w:color w:val="FF0000"/>
          <w:kern w:val="0"/>
        </w:rPr>
        <w:t>제개정이력이</w:t>
      </w:r>
      <w:r w:rsidRPr="006B0B82">
        <w:rPr>
          <w:i/>
          <w:color w:val="FF0000"/>
          <w:kern w:val="0"/>
        </w:rPr>
        <w:t xml:space="preserve"> </w:t>
      </w:r>
      <w:r w:rsidR="001E6748">
        <w:rPr>
          <w:i/>
          <w:color w:val="FF0000"/>
          <w:kern w:val="0"/>
        </w:rPr>
        <w:t>1</w:t>
      </w:r>
      <w:r w:rsidRPr="006B0B82">
        <w:rPr>
          <w:i/>
          <w:color w:val="FF0000"/>
          <w:kern w:val="0"/>
        </w:rPr>
        <w:t>행을</w:t>
      </w:r>
      <w:r w:rsidRPr="006B0B82">
        <w:rPr>
          <w:i/>
          <w:color w:val="FF0000"/>
          <w:kern w:val="0"/>
        </w:rPr>
        <w:t xml:space="preserve"> </w:t>
      </w:r>
      <w:r w:rsidRPr="006B0B82">
        <w:rPr>
          <w:i/>
          <w:color w:val="FF0000"/>
          <w:kern w:val="0"/>
        </w:rPr>
        <w:t>초과하는</w:t>
      </w:r>
      <w:r w:rsidRPr="006B0B82">
        <w:rPr>
          <w:i/>
          <w:color w:val="FF0000"/>
          <w:kern w:val="0"/>
        </w:rPr>
        <w:t xml:space="preserve"> </w:t>
      </w:r>
      <w:r w:rsidRPr="006B0B82">
        <w:rPr>
          <w:i/>
          <w:color w:val="FF0000"/>
          <w:kern w:val="0"/>
        </w:rPr>
        <w:t>경우에는</w:t>
      </w:r>
      <w:r w:rsidRPr="006B0B82">
        <w:rPr>
          <w:i/>
          <w:color w:val="FF0000"/>
          <w:kern w:val="0"/>
        </w:rPr>
        <w:t xml:space="preserve"> </w:t>
      </w:r>
      <w:r w:rsidRPr="006B0B82">
        <w:rPr>
          <w:i/>
          <w:color w:val="FF0000"/>
          <w:kern w:val="0"/>
        </w:rPr>
        <w:t>행을</w:t>
      </w:r>
      <w:r w:rsidRPr="006B0B82">
        <w:rPr>
          <w:i/>
          <w:color w:val="FF0000"/>
          <w:kern w:val="0"/>
        </w:rPr>
        <w:t xml:space="preserve"> </w:t>
      </w:r>
      <w:r w:rsidRPr="006B0B82">
        <w:rPr>
          <w:i/>
          <w:color w:val="FF0000"/>
          <w:kern w:val="0"/>
        </w:rPr>
        <w:t>추가하여</w:t>
      </w:r>
      <w:r w:rsidRPr="006B0B82">
        <w:rPr>
          <w:i/>
          <w:color w:val="FF0000"/>
          <w:kern w:val="0"/>
        </w:rPr>
        <w:t xml:space="preserve"> </w:t>
      </w:r>
      <w:r w:rsidRPr="006B0B82">
        <w:rPr>
          <w:i/>
          <w:color w:val="FF0000"/>
          <w:kern w:val="0"/>
        </w:rPr>
        <w:t>작성한다</w:t>
      </w:r>
      <w:r w:rsidRPr="006B0B82">
        <w:rPr>
          <w:i/>
          <w:color w:val="FF0000"/>
          <w:kern w:val="0"/>
        </w:rPr>
        <w:t>.</w:t>
      </w:r>
    </w:p>
    <w:p w14:paraId="26E86C36" w14:textId="77777777" w:rsidR="00710086" w:rsidRPr="001E6748" w:rsidRDefault="00710086" w:rsidP="00A85C46">
      <w:pPr>
        <w:widowControl w:val="0"/>
        <w:autoSpaceDE w:val="0"/>
        <w:autoSpaceDN w:val="0"/>
        <w:rPr>
          <w:b/>
          <w:kern w:val="0"/>
        </w:rPr>
      </w:pPr>
    </w:p>
    <w:p w14:paraId="16BE7FE7" w14:textId="77777777" w:rsidR="00F07158" w:rsidRPr="00646F3D" w:rsidRDefault="00761880" w:rsidP="00761880">
      <w:pPr>
        <w:pageBreakBefore/>
        <w:widowControl w:val="0"/>
        <w:tabs>
          <w:tab w:val="left" w:pos="3149"/>
          <w:tab w:val="center" w:pos="4513"/>
        </w:tabs>
        <w:snapToGrid w:val="0"/>
        <w:contextualSpacing/>
        <w:jc w:val="center"/>
        <w:outlineLvl w:val="0"/>
        <w:rPr>
          <w:b/>
          <w:kern w:val="0"/>
        </w:rPr>
      </w:pPr>
      <w:bookmarkStart w:id="17" w:name="_Toc521402626"/>
      <w:bookmarkStart w:id="18" w:name="_Toc129867556"/>
      <w:bookmarkEnd w:id="15"/>
      <w:r w:rsidRPr="00646F3D">
        <w:rPr>
          <w:b/>
          <w:kern w:val="0"/>
        </w:rPr>
        <w:lastRenderedPageBreak/>
        <w:t>목</w:t>
      </w:r>
      <w:r w:rsidRPr="00646F3D">
        <w:rPr>
          <w:b/>
          <w:kern w:val="0"/>
        </w:rPr>
        <w:t xml:space="preserve">   </w:t>
      </w:r>
      <w:r w:rsidRPr="00646F3D">
        <w:rPr>
          <w:b/>
          <w:kern w:val="0"/>
        </w:rPr>
        <w:t>차</w:t>
      </w:r>
      <w:bookmarkEnd w:id="17"/>
      <w:bookmarkEnd w:id="18"/>
    </w:p>
    <w:sdt>
      <w:sdtPr>
        <w:rPr>
          <w:lang w:val="ko-KR"/>
        </w:rPr>
        <w:id w:val="-1440836523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19C83A32" w14:textId="4DBE9850" w:rsidR="00D52D4A" w:rsidRDefault="00F07158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r w:rsidRPr="00646F3D">
            <w:rPr>
              <w:lang w:val="ko-KR"/>
            </w:rPr>
            <w:fldChar w:fldCharType="begin"/>
          </w:r>
          <w:r w:rsidRPr="00646F3D">
            <w:rPr>
              <w:lang w:val="ko-KR"/>
            </w:rPr>
            <w:instrText xml:space="preserve"> TOC \o "1-2" \h \z \u </w:instrText>
          </w:r>
          <w:r w:rsidRPr="00646F3D">
            <w:rPr>
              <w:lang w:val="ko-KR"/>
            </w:rPr>
            <w:fldChar w:fldCharType="separate"/>
          </w:r>
          <w:hyperlink w:anchor="_Toc129867554" w:history="1">
            <w:r w:rsidR="00D52D4A" w:rsidRPr="00CE109D">
              <w:rPr>
                <w:rStyle w:val="a9"/>
                <w:noProof/>
              </w:rPr>
              <w:t>SIGNATURE PAGE</w:t>
            </w:r>
            <w:r w:rsidR="00D52D4A">
              <w:rPr>
                <w:noProof/>
                <w:webHidden/>
              </w:rPr>
              <w:tab/>
            </w:r>
            <w:r w:rsidR="00D52D4A">
              <w:rPr>
                <w:noProof/>
                <w:webHidden/>
              </w:rPr>
              <w:fldChar w:fldCharType="begin"/>
            </w:r>
            <w:r w:rsidR="00D52D4A">
              <w:rPr>
                <w:noProof/>
                <w:webHidden/>
              </w:rPr>
              <w:instrText xml:space="preserve"> PAGEREF _Toc129867554 \h </w:instrText>
            </w:r>
            <w:r w:rsidR="00D52D4A">
              <w:rPr>
                <w:noProof/>
                <w:webHidden/>
              </w:rPr>
            </w:r>
            <w:r w:rsidR="00D52D4A">
              <w:rPr>
                <w:noProof/>
                <w:webHidden/>
              </w:rPr>
              <w:fldChar w:fldCharType="separate"/>
            </w:r>
            <w:r w:rsidR="005E6C4D">
              <w:rPr>
                <w:noProof/>
                <w:webHidden/>
              </w:rPr>
              <w:t>2</w:t>
            </w:r>
            <w:r w:rsidR="00D52D4A">
              <w:rPr>
                <w:noProof/>
                <w:webHidden/>
              </w:rPr>
              <w:fldChar w:fldCharType="end"/>
            </w:r>
          </w:hyperlink>
        </w:p>
        <w:p w14:paraId="316D4477" w14:textId="7AA47BE0" w:rsidR="00D52D4A" w:rsidRDefault="00D52D4A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129867555" w:history="1">
            <w:r w:rsidRPr="00CE109D">
              <w:rPr>
                <w:rStyle w:val="a9"/>
                <w:noProof/>
                <w:kern w:val="0"/>
              </w:rPr>
              <w:t>제개정이력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_Toc129867555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C4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85AD4" w14:textId="62CF47CA" w:rsidR="00D52D4A" w:rsidRDefault="00D52D4A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129867556" w:history="1">
            <w:r w:rsidRPr="00CE109D">
              <w:rPr>
                <w:rStyle w:val="a9"/>
                <w:noProof/>
                <w:kern w:val="0"/>
              </w:rPr>
              <w:t>목</w:t>
            </w:r>
            <w:r w:rsidRPr="00CE109D">
              <w:rPr>
                <w:rStyle w:val="a9"/>
                <w:noProof/>
                <w:kern w:val="0"/>
              </w:rPr>
              <w:t xml:space="preserve">   </w:t>
            </w:r>
            <w:r w:rsidRPr="00CE109D">
              <w:rPr>
                <w:rStyle w:val="a9"/>
                <w:noProof/>
                <w:kern w:val="0"/>
              </w:rPr>
              <w:t>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_Toc129867556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C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14970" w14:textId="75C57B67" w:rsidR="00D52D4A" w:rsidRDefault="00D52D4A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129867557" w:history="1">
            <w:r w:rsidRPr="00CE109D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Pr="00CE109D">
              <w:rPr>
                <w:rStyle w:val="a9"/>
                <w:noProof/>
              </w:rPr>
              <w:t>서론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_Toc129867557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C4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B2009" w14:textId="33098B61" w:rsidR="00D52D4A" w:rsidRDefault="00D52D4A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129867558" w:history="1">
            <w:r w:rsidRPr="00CE109D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Pr="00CE109D">
              <w:rPr>
                <w:rStyle w:val="a9"/>
                <w:noProof/>
              </w:rPr>
              <w:t>무작위배정</w:t>
            </w:r>
            <w:r w:rsidRPr="00CE109D">
              <w:rPr>
                <w:rStyle w:val="a9"/>
                <w:noProof/>
              </w:rPr>
              <w:t xml:space="preserve"> </w:t>
            </w:r>
            <w:r w:rsidRPr="00CE109D">
              <w:rPr>
                <w:rStyle w:val="a9"/>
                <w:noProof/>
              </w:rPr>
              <w:t>절차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_Toc129867558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C4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8C4A5" w14:textId="5511AA9F" w:rsidR="00D52D4A" w:rsidRDefault="00D52D4A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129867559" w:history="1">
            <w:r w:rsidRPr="00CE109D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Pr="00CE109D">
              <w:rPr>
                <w:rStyle w:val="a9"/>
                <w:noProof/>
              </w:rPr>
              <w:t>무작위배정</w:t>
            </w:r>
            <w:r w:rsidRPr="00CE109D">
              <w:rPr>
                <w:rStyle w:val="a9"/>
                <w:noProof/>
              </w:rPr>
              <w:t xml:space="preserve"> </w:t>
            </w:r>
            <w:r w:rsidRPr="00CE109D">
              <w:rPr>
                <w:rStyle w:val="a9"/>
                <w:noProof/>
              </w:rPr>
              <w:t>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_Toc129867559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C4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CE3CE" w14:textId="16488451" w:rsidR="00D52D4A" w:rsidRDefault="00D52D4A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0"/>
              <w:szCs w:val="22"/>
            </w:rPr>
          </w:pPr>
          <w:hyperlink w:anchor="_Toc129867560" w:history="1">
            <w:r w:rsidRPr="00CE109D">
              <w:rPr>
                <w:rStyle w:val="a9"/>
                <w:b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0"/>
                <w:szCs w:val="22"/>
              </w:rPr>
              <w:tab/>
            </w:r>
            <w:r w:rsidRPr="00CE109D">
              <w:rPr>
                <w:rStyle w:val="a9"/>
                <w:b/>
                <w:noProof/>
              </w:rPr>
              <w:t>난수</w:t>
            </w:r>
            <w:r w:rsidRPr="00CE109D">
              <w:rPr>
                <w:rStyle w:val="a9"/>
                <w:b/>
                <w:noProof/>
              </w:rPr>
              <w:t xml:space="preserve"> </w:t>
            </w:r>
            <w:r w:rsidRPr="00CE109D">
              <w:rPr>
                <w:rStyle w:val="a9"/>
                <w:b/>
                <w:noProof/>
              </w:rPr>
              <w:t>발생방법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_Toc129867560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C4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C24F5" w14:textId="2811E972" w:rsidR="00D52D4A" w:rsidRDefault="00D52D4A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0"/>
              <w:szCs w:val="22"/>
            </w:rPr>
          </w:pPr>
          <w:hyperlink w:anchor="_Toc129867561" w:history="1">
            <w:r w:rsidRPr="00CE109D">
              <w:rPr>
                <w:rStyle w:val="a9"/>
                <w:b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0"/>
                <w:szCs w:val="22"/>
              </w:rPr>
              <w:tab/>
            </w:r>
            <w:r w:rsidRPr="00CE109D">
              <w:rPr>
                <w:rStyle w:val="a9"/>
                <w:b/>
                <w:noProof/>
              </w:rPr>
              <w:t>무작위배정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_Toc129867561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C4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2C403" w14:textId="680D46C1" w:rsidR="00D52D4A" w:rsidRDefault="00D52D4A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0"/>
              <w:szCs w:val="22"/>
            </w:rPr>
          </w:pPr>
          <w:hyperlink w:anchor="_Toc129867562" w:history="1">
            <w:r w:rsidRPr="00CE109D">
              <w:rPr>
                <w:rStyle w:val="a9"/>
                <w:b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0"/>
                <w:szCs w:val="22"/>
              </w:rPr>
              <w:tab/>
            </w:r>
            <w:r w:rsidRPr="00CE109D">
              <w:rPr>
                <w:rStyle w:val="a9"/>
                <w:b/>
                <w:noProof/>
              </w:rPr>
              <w:t>시험대상자</w:t>
            </w:r>
            <w:r w:rsidRPr="00CE109D">
              <w:rPr>
                <w:rStyle w:val="a9"/>
                <w:b/>
                <w:noProof/>
              </w:rPr>
              <w:t xml:space="preserve"> </w:t>
            </w:r>
            <w:r w:rsidRPr="00CE109D">
              <w:rPr>
                <w:rStyle w:val="a9"/>
                <w:b/>
                <w:noProof/>
              </w:rPr>
              <w:t>번호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_Toc129867562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C4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68E58" w14:textId="69FA382B" w:rsidR="00D52D4A" w:rsidRDefault="00D52D4A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129867563" w:history="1">
            <w:r w:rsidRPr="00CE109D">
              <w:rPr>
                <w:rStyle w:val="a9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Pr="00CE109D">
              <w:rPr>
                <w:rStyle w:val="a9"/>
                <w:noProof/>
              </w:rPr>
              <w:t>문서의</w:t>
            </w:r>
            <w:r w:rsidRPr="00CE109D">
              <w:rPr>
                <w:rStyle w:val="a9"/>
                <w:noProof/>
              </w:rPr>
              <w:t xml:space="preserve"> </w:t>
            </w:r>
            <w:r w:rsidRPr="00CE109D">
              <w:rPr>
                <w:rStyle w:val="a9"/>
                <w:noProof/>
              </w:rPr>
              <w:t>관리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_Toc129867563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C4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A8B9E" w14:textId="621F8522" w:rsidR="00F07158" w:rsidRPr="00646F3D" w:rsidRDefault="00F07158" w:rsidP="00F07158">
          <w:pPr>
            <w:pStyle w:val="10"/>
          </w:pPr>
          <w:r w:rsidRPr="00646F3D">
            <w:rPr>
              <w:lang w:val="ko-KR"/>
            </w:rPr>
            <w:fldChar w:fldCharType="end"/>
          </w:r>
        </w:p>
      </w:sdtContent>
    </w:sdt>
    <w:p w14:paraId="111CCCBF" w14:textId="0229C02F" w:rsidR="00761880" w:rsidRPr="00646F3D" w:rsidRDefault="00761880" w:rsidP="00A85C46">
      <w:pPr>
        <w:widowControl w:val="0"/>
        <w:tabs>
          <w:tab w:val="left" w:pos="3149"/>
          <w:tab w:val="center" w:pos="4513"/>
        </w:tabs>
        <w:snapToGrid w:val="0"/>
        <w:contextualSpacing/>
        <w:rPr>
          <w:b/>
          <w:kern w:val="0"/>
        </w:rPr>
      </w:pPr>
    </w:p>
    <w:p w14:paraId="0C3939B4" w14:textId="51B7F9EC" w:rsidR="00F5135F" w:rsidRPr="00646F3D" w:rsidRDefault="00F5135F" w:rsidP="00F5135F">
      <w:pPr>
        <w:pStyle w:val="ab"/>
        <w:pageBreakBefore/>
        <w:widowControl w:val="0"/>
        <w:numPr>
          <w:ilvl w:val="0"/>
          <w:numId w:val="3"/>
        </w:numPr>
        <w:autoSpaceDE w:val="0"/>
        <w:autoSpaceDN w:val="0"/>
        <w:snapToGrid w:val="0"/>
        <w:ind w:leftChars="0" w:left="512" w:hangingChars="213" w:hanging="512"/>
        <w:contextualSpacing/>
        <w:outlineLvl w:val="0"/>
        <w:rPr>
          <w:b/>
          <w:bCs w:val="0"/>
        </w:rPr>
      </w:pPr>
      <w:bookmarkStart w:id="19" w:name="_Toc521402628"/>
      <w:bookmarkStart w:id="20" w:name="_Toc129867557"/>
      <w:r w:rsidRPr="00646F3D">
        <w:rPr>
          <w:b/>
          <w:bCs w:val="0"/>
        </w:rPr>
        <w:lastRenderedPageBreak/>
        <w:t>서론</w:t>
      </w:r>
      <w:bookmarkEnd w:id="19"/>
      <w:bookmarkEnd w:id="20"/>
    </w:p>
    <w:p w14:paraId="2BCD02C6" w14:textId="77777777" w:rsidR="00A85C46" w:rsidRPr="006B0B82" w:rsidRDefault="00A85C46" w:rsidP="00A85C46">
      <w:pPr>
        <w:ind w:left="425"/>
        <w:rPr>
          <w:i/>
          <w:color w:val="FF0000"/>
        </w:rPr>
      </w:pPr>
      <w:bookmarkStart w:id="21" w:name="_Hlk499213121"/>
      <w:r w:rsidRPr="006B0B82">
        <w:rPr>
          <w:i/>
          <w:color w:val="FF0000"/>
          <w:kern w:val="0"/>
        </w:rPr>
        <w:t>무작위배정계획의</w:t>
      </w:r>
      <w:r w:rsidRPr="006B0B82">
        <w:rPr>
          <w:i/>
          <w:color w:val="FF0000"/>
          <w:kern w:val="0"/>
        </w:rPr>
        <w:t xml:space="preserve"> </w:t>
      </w:r>
      <w:r w:rsidRPr="006B0B82">
        <w:rPr>
          <w:i/>
          <w:color w:val="FF0000"/>
          <w:kern w:val="0"/>
        </w:rPr>
        <w:t>서론에</w:t>
      </w:r>
      <w:r w:rsidRPr="006B0B82">
        <w:rPr>
          <w:i/>
          <w:color w:val="FF0000"/>
          <w:kern w:val="0"/>
        </w:rPr>
        <w:t xml:space="preserve"> </w:t>
      </w:r>
      <w:r w:rsidRPr="006B0B82">
        <w:rPr>
          <w:i/>
          <w:color w:val="FF0000"/>
          <w:kern w:val="0"/>
        </w:rPr>
        <w:t>대해</w:t>
      </w:r>
      <w:r w:rsidRPr="006B0B82">
        <w:rPr>
          <w:i/>
          <w:color w:val="FF0000"/>
          <w:kern w:val="0"/>
        </w:rPr>
        <w:t xml:space="preserve"> </w:t>
      </w:r>
      <w:r w:rsidRPr="006B0B82">
        <w:rPr>
          <w:i/>
          <w:color w:val="FF0000"/>
          <w:kern w:val="0"/>
        </w:rPr>
        <w:t>기재한다</w:t>
      </w:r>
      <w:r w:rsidRPr="006B0B82">
        <w:rPr>
          <w:i/>
          <w:color w:val="FF0000"/>
          <w:kern w:val="0"/>
        </w:rPr>
        <w:t>.</w:t>
      </w:r>
    </w:p>
    <w:p w14:paraId="72F0361A" w14:textId="38D74B7D" w:rsidR="00A85C46" w:rsidRPr="006B0B82" w:rsidRDefault="00A85C46" w:rsidP="00A85C46">
      <w:pPr>
        <w:ind w:left="425"/>
        <w:rPr>
          <w:i/>
          <w:color w:val="808080" w:themeColor="background1" w:themeShade="80"/>
        </w:rPr>
      </w:pPr>
      <w:r w:rsidRPr="006B0B82">
        <w:rPr>
          <w:i/>
          <w:color w:val="808080" w:themeColor="background1" w:themeShade="80"/>
        </w:rPr>
        <w:t>무작위배정계획은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해당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임상시험의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무작위배정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방법과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과정에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대해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설명한다</w:t>
      </w:r>
      <w:r w:rsidRPr="006B0B82">
        <w:rPr>
          <w:i/>
          <w:color w:val="808080" w:themeColor="background1" w:themeShade="80"/>
        </w:rPr>
        <w:t>.</w:t>
      </w:r>
    </w:p>
    <w:p w14:paraId="04586AED" w14:textId="3677CB55" w:rsidR="00A85C46" w:rsidRPr="006B0B82" w:rsidRDefault="00A85C46" w:rsidP="00A85C46">
      <w:pPr>
        <w:ind w:left="425"/>
        <w:rPr>
          <w:i/>
          <w:color w:val="808080" w:themeColor="background1" w:themeShade="80"/>
        </w:rPr>
      </w:pPr>
      <w:r w:rsidRPr="006B0B82">
        <w:rPr>
          <w:i/>
          <w:color w:val="808080" w:themeColor="background1" w:themeShade="80"/>
        </w:rPr>
        <w:t>무작위배정은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임상시험에서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군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선정에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있어</w:t>
      </w:r>
      <w:r w:rsidRPr="006B0B82">
        <w:rPr>
          <w:i/>
          <w:color w:val="808080" w:themeColor="background1" w:themeShade="80"/>
        </w:rPr>
        <w:t xml:space="preserve"> </w:t>
      </w:r>
      <w:r w:rsidR="00EA3A11" w:rsidRPr="006B0B82">
        <w:rPr>
          <w:rFonts w:hint="eastAsia"/>
          <w:i/>
          <w:color w:val="808080" w:themeColor="background1" w:themeShade="80"/>
        </w:rPr>
        <w:t>편향</w:t>
      </w:r>
      <w:r w:rsidRPr="006B0B82">
        <w:rPr>
          <w:i/>
          <w:color w:val="808080" w:themeColor="background1" w:themeShade="80"/>
        </w:rPr>
        <w:t>(bias)</w:t>
      </w:r>
      <w:r w:rsidRPr="006B0B82">
        <w:rPr>
          <w:i/>
          <w:color w:val="808080" w:themeColor="background1" w:themeShade="80"/>
        </w:rPr>
        <w:t>을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줄일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수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있도록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시험대상자들을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각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군에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배정하는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프로세스이다</w:t>
      </w:r>
      <w:r w:rsidRPr="006B0B82">
        <w:rPr>
          <w:i/>
          <w:color w:val="808080" w:themeColor="background1" w:themeShade="80"/>
        </w:rPr>
        <w:t>.</w:t>
      </w:r>
    </w:p>
    <w:p w14:paraId="4F0AB3BA" w14:textId="36745220" w:rsidR="00A85C46" w:rsidRDefault="00A85C46" w:rsidP="00A85C46">
      <w:pPr>
        <w:ind w:left="425"/>
        <w:rPr>
          <w:ins w:id="22" w:author="김유진" w:date="2025-10-21T11:44:00Z" w16du:dateUtc="2025-10-21T02:44:00Z"/>
          <w:i/>
          <w:color w:val="808080" w:themeColor="background1" w:themeShade="80"/>
        </w:rPr>
      </w:pPr>
      <w:r w:rsidRPr="006B0B82">
        <w:rPr>
          <w:i/>
          <w:color w:val="808080" w:themeColor="background1" w:themeShade="80"/>
        </w:rPr>
        <w:t>본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임상시험은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공개시험이긴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하나</w:t>
      </w:r>
      <w:r w:rsidRPr="006B0B82">
        <w:rPr>
          <w:i/>
          <w:color w:val="808080" w:themeColor="background1" w:themeShade="80"/>
        </w:rPr>
        <w:t xml:space="preserve">, </w:t>
      </w:r>
      <w:r w:rsidRPr="006B0B82">
        <w:rPr>
          <w:i/>
          <w:color w:val="808080" w:themeColor="background1" w:themeShade="80"/>
        </w:rPr>
        <w:t>무작위배정의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순서를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알게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됨에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따라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시험대상자의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군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배정에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생길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수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있는</w:t>
      </w:r>
      <w:r w:rsidRPr="006B0B82">
        <w:rPr>
          <w:i/>
          <w:color w:val="808080" w:themeColor="background1" w:themeShade="80"/>
        </w:rPr>
        <w:t xml:space="preserve"> </w:t>
      </w:r>
      <w:r w:rsidR="00EA3A11" w:rsidRPr="006B0B82">
        <w:rPr>
          <w:rFonts w:hint="eastAsia"/>
          <w:i/>
          <w:color w:val="808080" w:themeColor="background1" w:themeShade="80"/>
        </w:rPr>
        <w:t>편향</w:t>
      </w:r>
      <w:r w:rsidRPr="006B0B82">
        <w:rPr>
          <w:i/>
          <w:color w:val="808080" w:themeColor="background1" w:themeShade="80"/>
        </w:rPr>
        <w:t>을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방지하기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위해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무작위배정에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관련된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정보는</w:t>
      </w:r>
      <w:ins w:id="23" w:author="김유진" w:date="2025-10-21T11:44:00Z" w16du:dateUtc="2025-10-21T02:44:00Z">
        <w:r w:rsidR="00BB6EAA">
          <w:rPr>
            <w:rFonts w:hint="eastAsia"/>
            <w:i/>
            <w:color w:val="808080" w:themeColor="background1" w:themeShade="80"/>
          </w:rPr>
          <w:t xml:space="preserve"> </w:t>
        </w:r>
        <w:r w:rsidR="00BB6EAA">
          <w:rPr>
            <w:rFonts w:hint="eastAsia"/>
            <w:i/>
            <w:color w:val="808080" w:themeColor="background1" w:themeShade="80"/>
          </w:rPr>
          <w:t>본</w:t>
        </w:r>
        <w:r w:rsidR="00BB6EAA">
          <w:rPr>
            <w:rFonts w:hint="eastAsia"/>
            <w:i/>
            <w:color w:val="808080" w:themeColor="background1" w:themeShade="80"/>
          </w:rPr>
          <w:t xml:space="preserve"> </w:t>
        </w:r>
        <w:r w:rsidR="00BB6EAA">
          <w:rPr>
            <w:rFonts w:hint="eastAsia"/>
            <w:i/>
            <w:color w:val="808080" w:themeColor="background1" w:themeShade="80"/>
          </w:rPr>
          <w:t>임상시험의</w:t>
        </w:r>
        <w:r w:rsidR="00BB6EAA">
          <w:rPr>
            <w:rFonts w:hint="eastAsia"/>
            <w:i/>
            <w:color w:val="808080" w:themeColor="background1" w:themeShade="80"/>
          </w:rPr>
          <w:t xml:space="preserve"> </w:t>
        </w:r>
        <w:r w:rsidR="00BB6EAA">
          <w:rPr>
            <w:rFonts w:hint="eastAsia"/>
            <w:i/>
            <w:color w:val="808080" w:themeColor="background1" w:themeShade="80"/>
          </w:rPr>
          <w:t>통계분석과</w:t>
        </w:r>
        <w:r w:rsidR="00BB6EAA">
          <w:rPr>
            <w:rFonts w:hint="eastAsia"/>
            <w:i/>
            <w:color w:val="808080" w:themeColor="background1" w:themeShade="80"/>
          </w:rPr>
          <w:t xml:space="preserve"> </w:t>
        </w:r>
        <w:r w:rsidR="00BB6EAA">
          <w:rPr>
            <w:rFonts w:hint="eastAsia"/>
            <w:i/>
            <w:color w:val="808080" w:themeColor="background1" w:themeShade="80"/>
          </w:rPr>
          <w:t>직접적인</w:t>
        </w:r>
        <w:r w:rsidR="00BB6EAA">
          <w:rPr>
            <w:rFonts w:hint="eastAsia"/>
            <w:i/>
            <w:color w:val="808080" w:themeColor="background1" w:themeShade="80"/>
          </w:rPr>
          <w:t xml:space="preserve"> </w:t>
        </w:r>
        <w:r w:rsidR="00BB6EAA">
          <w:rPr>
            <w:rFonts w:hint="eastAsia"/>
            <w:i/>
            <w:color w:val="808080" w:themeColor="background1" w:themeShade="80"/>
          </w:rPr>
          <w:t>관계가</w:t>
        </w:r>
        <w:r w:rsidR="00BB6EAA">
          <w:rPr>
            <w:rFonts w:hint="eastAsia"/>
            <w:i/>
            <w:color w:val="808080" w:themeColor="background1" w:themeShade="80"/>
          </w:rPr>
          <w:t xml:space="preserve"> </w:t>
        </w:r>
        <w:r w:rsidR="00BB6EAA">
          <w:rPr>
            <w:rFonts w:hint="eastAsia"/>
            <w:i/>
            <w:color w:val="808080" w:themeColor="background1" w:themeShade="80"/>
          </w:rPr>
          <w:t>없는</w:t>
        </w:r>
        <w:r w:rsidR="00BB6EAA">
          <w:rPr>
            <w:rFonts w:hint="eastAsia"/>
            <w:i/>
            <w:color w:val="808080" w:themeColor="background1" w:themeShade="80"/>
          </w:rPr>
          <w:t xml:space="preserve"> </w:t>
        </w:r>
        <w:r w:rsidR="00BB6EAA">
          <w:rPr>
            <w:rFonts w:hint="eastAsia"/>
            <w:i/>
            <w:color w:val="808080" w:themeColor="background1" w:themeShade="80"/>
          </w:rPr>
          <w:t>㈜나눔스페이스</w:t>
        </w:r>
        <w:r w:rsidR="00BB6EAA">
          <w:rPr>
            <w:rFonts w:hint="eastAsia"/>
            <w:i/>
            <w:color w:val="808080" w:themeColor="background1" w:themeShade="80"/>
          </w:rPr>
          <w:t xml:space="preserve"> </w:t>
        </w:r>
        <w:r w:rsidR="00BB6EAA">
          <w:rPr>
            <w:rFonts w:hint="eastAsia"/>
            <w:i/>
            <w:color w:val="808080" w:themeColor="background1" w:themeShade="80"/>
          </w:rPr>
          <w:t>소속의</w:t>
        </w:r>
      </w:ins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무작위배정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담당자가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작성하며</w:t>
      </w:r>
      <w:r w:rsidRPr="006B0B82">
        <w:rPr>
          <w:i/>
          <w:color w:val="808080" w:themeColor="background1" w:themeShade="80"/>
        </w:rPr>
        <w:t xml:space="preserve"> </w:t>
      </w:r>
      <w:r w:rsidR="00584411" w:rsidRPr="006B0B82">
        <w:rPr>
          <w:rFonts w:hint="eastAsia"/>
          <w:i/>
          <w:color w:val="808080" w:themeColor="background1" w:themeShade="80"/>
        </w:rPr>
        <w:t>시험대상자</w:t>
      </w:r>
      <w:r w:rsidR="00584411" w:rsidRPr="006B0B82">
        <w:rPr>
          <w:rFonts w:hint="eastAsia"/>
          <w:i/>
          <w:color w:val="808080" w:themeColor="background1" w:themeShade="80"/>
        </w:rPr>
        <w:t xml:space="preserve"> </w:t>
      </w:r>
      <w:r w:rsidR="00584411" w:rsidRPr="006B0B82">
        <w:rPr>
          <w:rFonts w:hint="eastAsia"/>
          <w:i/>
          <w:color w:val="808080" w:themeColor="background1" w:themeShade="80"/>
        </w:rPr>
        <w:t>번호</w:t>
      </w:r>
      <w:r w:rsidR="00584411" w:rsidRPr="006B0B82">
        <w:rPr>
          <w:rFonts w:hint="eastAsia"/>
          <w:i/>
          <w:color w:val="808080" w:themeColor="background1" w:themeShade="80"/>
        </w:rPr>
        <w:t xml:space="preserve"> </w:t>
      </w:r>
      <w:r w:rsidR="00584411" w:rsidRPr="006B0B82">
        <w:rPr>
          <w:rFonts w:hint="eastAsia"/>
          <w:i/>
          <w:color w:val="808080" w:themeColor="background1" w:themeShade="80"/>
        </w:rPr>
        <w:t>부여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전까지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해당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내용을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공개하지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않는다</w:t>
      </w:r>
      <w:r w:rsidRPr="006B0B82">
        <w:rPr>
          <w:i/>
          <w:color w:val="808080" w:themeColor="background1" w:themeShade="80"/>
        </w:rPr>
        <w:t>.</w:t>
      </w:r>
      <w:bookmarkEnd w:id="21"/>
    </w:p>
    <w:p w14:paraId="28E98064" w14:textId="77777777" w:rsidR="00BB6EAA" w:rsidRPr="00BB6EAA" w:rsidRDefault="00BB6EAA" w:rsidP="00A85C46">
      <w:pPr>
        <w:ind w:left="425"/>
        <w:rPr>
          <w:i/>
          <w:color w:val="808080" w:themeColor="background1" w:themeShade="80"/>
        </w:rPr>
      </w:pPr>
    </w:p>
    <w:p w14:paraId="58283C1F" w14:textId="0C47E6A4" w:rsidR="00F5135F" w:rsidRPr="00646F3D" w:rsidRDefault="009207CB" w:rsidP="00F5135F">
      <w:pPr>
        <w:pStyle w:val="ab"/>
        <w:widowControl w:val="0"/>
        <w:numPr>
          <w:ilvl w:val="0"/>
          <w:numId w:val="3"/>
        </w:numPr>
        <w:autoSpaceDE w:val="0"/>
        <w:autoSpaceDN w:val="0"/>
        <w:snapToGrid w:val="0"/>
        <w:ind w:leftChars="0" w:left="512" w:hangingChars="213" w:hanging="512"/>
        <w:contextualSpacing/>
        <w:outlineLvl w:val="0"/>
        <w:rPr>
          <w:b/>
          <w:bCs w:val="0"/>
        </w:rPr>
      </w:pPr>
      <w:bookmarkStart w:id="24" w:name="_Toc524589340"/>
      <w:bookmarkStart w:id="25" w:name="_Toc129867558"/>
      <w:r w:rsidRPr="00646F3D">
        <w:rPr>
          <w:b/>
        </w:rPr>
        <w:t>무작위배정</w:t>
      </w:r>
      <w:r w:rsidRPr="00646F3D">
        <w:rPr>
          <w:b/>
        </w:rPr>
        <w:t xml:space="preserve"> </w:t>
      </w:r>
      <w:r w:rsidRPr="00646F3D">
        <w:rPr>
          <w:b/>
        </w:rPr>
        <w:t>절차</w:t>
      </w:r>
      <w:bookmarkEnd w:id="24"/>
      <w:bookmarkEnd w:id="25"/>
    </w:p>
    <w:p w14:paraId="33D95593" w14:textId="77777777" w:rsidR="00A85C46" w:rsidRPr="006B0B82" w:rsidRDefault="00A85C46" w:rsidP="00A85C46">
      <w:pPr>
        <w:ind w:left="425"/>
        <w:rPr>
          <w:b/>
          <w:i/>
        </w:rPr>
      </w:pPr>
      <w:r w:rsidRPr="006B0B82">
        <w:rPr>
          <w:i/>
          <w:color w:val="FF0000"/>
          <w:kern w:val="0"/>
        </w:rPr>
        <w:t>무작위배정계획의</w:t>
      </w:r>
      <w:r w:rsidRPr="006B0B82">
        <w:rPr>
          <w:i/>
          <w:color w:val="FF0000"/>
          <w:kern w:val="0"/>
        </w:rPr>
        <w:t xml:space="preserve"> </w:t>
      </w:r>
      <w:r w:rsidRPr="006B0B82">
        <w:rPr>
          <w:i/>
          <w:color w:val="FF0000"/>
          <w:kern w:val="0"/>
        </w:rPr>
        <w:t>절차에</w:t>
      </w:r>
      <w:r w:rsidRPr="006B0B82">
        <w:rPr>
          <w:i/>
          <w:color w:val="FF0000"/>
          <w:kern w:val="0"/>
        </w:rPr>
        <w:t xml:space="preserve"> </w:t>
      </w:r>
      <w:r w:rsidRPr="006B0B82">
        <w:rPr>
          <w:i/>
          <w:color w:val="FF0000"/>
          <w:kern w:val="0"/>
        </w:rPr>
        <w:t>대해</w:t>
      </w:r>
      <w:r w:rsidRPr="006B0B82">
        <w:rPr>
          <w:i/>
          <w:color w:val="FF0000"/>
          <w:kern w:val="0"/>
        </w:rPr>
        <w:t xml:space="preserve"> </w:t>
      </w:r>
      <w:r w:rsidRPr="006B0B82">
        <w:rPr>
          <w:i/>
          <w:color w:val="FF0000"/>
          <w:kern w:val="0"/>
        </w:rPr>
        <w:t>기재한다</w:t>
      </w:r>
      <w:r w:rsidRPr="006B0B82">
        <w:rPr>
          <w:i/>
          <w:color w:val="FF0000"/>
          <w:kern w:val="0"/>
        </w:rPr>
        <w:t>.</w:t>
      </w:r>
    </w:p>
    <w:p w14:paraId="33B4BE0C" w14:textId="2543B712" w:rsidR="00A85C46" w:rsidRPr="006B0B82" w:rsidRDefault="00A85C46" w:rsidP="008635F8">
      <w:pPr>
        <w:pStyle w:val="ab"/>
        <w:widowControl w:val="0"/>
        <w:numPr>
          <w:ilvl w:val="0"/>
          <w:numId w:val="23"/>
        </w:numPr>
        <w:ind w:leftChars="0"/>
        <w:rPr>
          <w:b/>
          <w:i/>
          <w:color w:val="808080" w:themeColor="background1" w:themeShade="80"/>
        </w:rPr>
      </w:pPr>
      <w:r w:rsidRPr="006B0B82">
        <w:rPr>
          <w:i/>
          <w:color w:val="808080" w:themeColor="background1" w:themeShade="80"/>
        </w:rPr>
        <w:t>의뢰자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또는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시험자는</w:t>
      </w:r>
      <w:r w:rsidR="00387746" w:rsidRPr="006B0B82">
        <w:rPr>
          <w:rFonts w:hint="eastAsia"/>
          <w:i/>
          <w:color w:val="808080" w:themeColor="background1" w:themeShade="80"/>
        </w:rPr>
        <w:t xml:space="preserve"> </w:t>
      </w:r>
      <w:r w:rsidR="00387746" w:rsidRPr="006B0B82">
        <w:rPr>
          <w:rFonts w:hint="eastAsia"/>
          <w:i/>
          <w:color w:val="808080" w:themeColor="background1" w:themeShade="80"/>
        </w:rPr>
        <w:t>무작위배정계획</w:t>
      </w:r>
      <w:r w:rsidR="00387746" w:rsidRPr="006B0B82">
        <w:rPr>
          <w:rFonts w:hint="eastAsia"/>
          <w:i/>
          <w:color w:val="808080" w:themeColor="background1" w:themeShade="80"/>
        </w:rPr>
        <w:t xml:space="preserve"> </w:t>
      </w:r>
      <w:r w:rsidR="00387746" w:rsidRPr="006B0B82">
        <w:rPr>
          <w:rFonts w:hint="eastAsia"/>
          <w:i/>
          <w:color w:val="808080" w:themeColor="background1" w:themeShade="80"/>
        </w:rPr>
        <w:t>승인</w:t>
      </w:r>
      <w:r w:rsidR="00387746" w:rsidRPr="006B0B82">
        <w:rPr>
          <w:rFonts w:hint="eastAsia"/>
          <w:i/>
          <w:color w:val="808080" w:themeColor="background1" w:themeShade="80"/>
        </w:rPr>
        <w:t xml:space="preserve"> </w:t>
      </w:r>
      <w:r w:rsidR="00387746" w:rsidRPr="006B0B82">
        <w:rPr>
          <w:rFonts w:hint="eastAsia"/>
          <w:i/>
          <w:color w:val="808080" w:themeColor="background1" w:themeShade="80"/>
        </w:rPr>
        <w:t>이후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무작위배정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담당자에게</w:t>
      </w:r>
      <w:r w:rsidR="007E00CB" w:rsidRPr="006B0B82">
        <w:rPr>
          <w:rFonts w:hint="eastAsia"/>
          <w:i/>
          <w:color w:val="808080" w:themeColor="background1" w:themeShade="80"/>
        </w:rPr>
        <w:t xml:space="preserve"> </w:t>
      </w:r>
      <w:r w:rsidR="008635F8" w:rsidRPr="006B0B82">
        <w:rPr>
          <w:i/>
          <w:color w:val="808080" w:themeColor="background1" w:themeShade="80"/>
        </w:rPr>
        <w:t>FM_</w:t>
      </w:r>
      <w:r w:rsidR="00280B22">
        <w:rPr>
          <w:i/>
          <w:color w:val="808080" w:themeColor="background1" w:themeShade="80"/>
        </w:rPr>
        <w:t>NNS_DA</w:t>
      </w:r>
      <w:r w:rsidR="008635F8" w:rsidRPr="006B0B82">
        <w:rPr>
          <w:i/>
          <w:color w:val="808080" w:themeColor="background1" w:themeShade="80"/>
        </w:rPr>
        <w:t>_010</w:t>
      </w:r>
      <w:r w:rsidR="008635F8" w:rsidRPr="006B0B82">
        <w:rPr>
          <w:rFonts w:hint="eastAsia"/>
          <w:i/>
          <w:color w:val="808080" w:themeColor="background1" w:themeShade="80"/>
        </w:rPr>
        <w:t xml:space="preserve"> </w:t>
      </w:r>
      <w:r w:rsidR="007E00CB" w:rsidRPr="006B0B82">
        <w:rPr>
          <w:i/>
          <w:color w:val="808080" w:themeColor="background1" w:themeShade="80"/>
        </w:rPr>
        <w:t>request for randomization code generation</w:t>
      </w:r>
      <w:r w:rsidR="007E00CB" w:rsidRPr="006B0B82">
        <w:rPr>
          <w:rFonts w:hint="eastAsia"/>
          <w:i/>
          <w:color w:val="808080" w:themeColor="background1" w:themeShade="80"/>
        </w:rPr>
        <w:t>을</w:t>
      </w:r>
      <w:r w:rsidR="007E00CB" w:rsidRPr="006B0B82">
        <w:rPr>
          <w:rFonts w:hint="eastAsia"/>
          <w:i/>
          <w:color w:val="808080" w:themeColor="background1" w:themeShade="80"/>
        </w:rPr>
        <w:t xml:space="preserve"> </w:t>
      </w:r>
      <w:r w:rsidR="007E00CB" w:rsidRPr="006B0B82">
        <w:rPr>
          <w:rFonts w:hint="eastAsia"/>
          <w:i/>
          <w:color w:val="808080" w:themeColor="background1" w:themeShade="80"/>
        </w:rPr>
        <w:t>작성하여</w:t>
      </w:r>
      <w:r w:rsidRPr="006B0B82">
        <w:rPr>
          <w:i/>
          <w:color w:val="808080" w:themeColor="background1" w:themeShade="80"/>
        </w:rPr>
        <w:t xml:space="preserve"> </w:t>
      </w:r>
      <w:r w:rsidR="00387746" w:rsidRPr="006B0B82">
        <w:rPr>
          <w:rFonts w:hint="eastAsia"/>
          <w:i/>
          <w:color w:val="808080" w:themeColor="background1" w:themeShade="80"/>
        </w:rPr>
        <w:t>e</w:t>
      </w:r>
      <w:r w:rsidR="00387746" w:rsidRPr="006B0B82">
        <w:rPr>
          <w:i/>
          <w:color w:val="808080" w:themeColor="background1" w:themeShade="80"/>
        </w:rPr>
        <w:t>-mail</w:t>
      </w:r>
      <w:r w:rsidR="00387746" w:rsidRPr="006B0B82">
        <w:rPr>
          <w:rFonts w:hint="eastAsia"/>
          <w:i/>
          <w:color w:val="808080" w:themeColor="background1" w:themeShade="80"/>
        </w:rPr>
        <w:t>로</w:t>
      </w:r>
      <w:r w:rsidR="00387746"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무작위배정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요청을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하며</w:t>
      </w:r>
      <w:r w:rsidRPr="006B0B82">
        <w:rPr>
          <w:i/>
          <w:color w:val="808080" w:themeColor="background1" w:themeShade="80"/>
        </w:rPr>
        <w:t xml:space="preserve">, </w:t>
      </w:r>
      <w:r w:rsidRPr="006B0B82">
        <w:rPr>
          <w:i/>
          <w:color w:val="808080" w:themeColor="background1" w:themeShade="80"/>
        </w:rPr>
        <w:t>요청받은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무작위배정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담당자는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정해진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소프트웨어</w:t>
      </w:r>
      <w:r w:rsidRPr="006B0B82">
        <w:rPr>
          <w:i/>
          <w:color w:val="808080" w:themeColor="background1" w:themeShade="80"/>
        </w:rPr>
        <w:t>SAS</w:t>
      </w:r>
      <w:r w:rsidRPr="006B0B82">
        <w:rPr>
          <w:i/>
          <w:color w:val="808080" w:themeColor="background1" w:themeShade="80"/>
          <w:vertAlign w:val="superscript"/>
        </w:rPr>
        <w:t>®</w:t>
      </w:r>
      <w:r w:rsidRPr="006B0B82">
        <w:rPr>
          <w:i/>
          <w:color w:val="808080" w:themeColor="background1" w:themeShade="80"/>
        </w:rPr>
        <w:t xml:space="preserve"> (SAS Institute Inc., Cary, NC, USA) version </w:t>
      </w:r>
      <w:r w:rsidR="00387781" w:rsidRPr="006B0B82">
        <w:rPr>
          <w:rFonts w:hint="eastAsia"/>
          <w:i/>
          <w:color w:val="808080" w:themeColor="background1" w:themeShade="80"/>
        </w:rPr>
        <w:t>X</w:t>
      </w:r>
      <w:r w:rsidRPr="006B0B82">
        <w:rPr>
          <w:i/>
          <w:color w:val="808080" w:themeColor="background1" w:themeShade="80"/>
        </w:rPr>
        <w:t>.</w:t>
      </w:r>
      <w:r w:rsidR="00387781" w:rsidRPr="006B0B82">
        <w:rPr>
          <w:rFonts w:hint="eastAsia"/>
          <w:i/>
          <w:color w:val="808080" w:themeColor="background1" w:themeShade="80"/>
        </w:rPr>
        <w:t>X</w:t>
      </w:r>
      <w:r w:rsidR="00447DFA" w:rsidRPr="006B0B82">
        <w:rPr>
          <w:rFonts w:hint="eastAsia"/>
          <w:i/>
          <w:color w:val="808080" w:themeColor="background1" w:themeShade="80"/>
        </w:rPr>
        <w:t>이상을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통해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테스트용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무작위배정코드를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생성한다</w:t>
      </w:r>
      <w:r w:rsidRPr="006B0B82">
        <w:rPr>
          <w:i/>
          <w:color w:val="808080" w:themeColor="background1" w:themeShade="80"/>
        </w:rPr>
        <w:t>.</w:t>
      </w:r>
    </w:p>
    <w:p w14:paraId="37EB9D70" w14:textId="77777777" w:rsidR="00A85C46" w:rsidRPr="006B0B82" w:rsidRDefault="00A85C46" w:rsidP="00A85C46">
      <w:pPr>
        <w:pStyle w:val="ab"/>
        <w:ind w:leftChars="0" w:left="825"/>
        <w:rPr>
          <w:i/>
          <w:color w:val="FF0000"/>
        </w:rPr>
      </w:pPr>
      <w:r w:rsidRPr="006B0B82">
        <w:rPr>
          <w:i/>
          <w:color w:val="FF0000"/>
        </w:rPr>
        <w:t xml:space="preserve">SAS </w:t>
      </w:r>
      <w:r w:rsidRPr="006B0B82">
        <w:rPr>
          <w:i/>
          <w:color w:val="FF0000"/>
        </w:rPr>
        <w:t>버전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확인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후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작성</w:t>
      </w:r>
    </w:p>
    <w:p w14:paraId="6503ABAD" w14:textId="77777777" w:rsidR="00A85C46" w:rsidRPr="006B0B82" w:rsidRDefault="00A85C46" w:rsidP="00A85C46">
      <w:pPr>
        <w:pStyle w:val="ab"/>
        <w:widowControl w:val="0"/>
        <w:numPr>
          <w:ilvl w:val="0"/>
          <w:numId w:val="23"/>
        </w:numPr>
        <w:ind w:leftChars="0"/>
        <w:rPr>
          <w:b/>
          <w:i/>
          <w:color w:val="808080" w:themeColor="background1" w:themeShade="80"/>
        </w:rPr>
      </w:pPr>
      <w:r w:rsidRPr="006B0B82">
        <w:rPr>
          <w:i/>
          <w:color w:val="808080" w:themeColor="background1" w:themeShade="80"/>
        </w:rPr>
        <w:t>무작위배정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담당자는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생성된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테스트용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무작위배정코드를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근간으로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시험대상자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번호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및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군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정보가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제시된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테스트용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무작위배정표를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작성한다</w:t>
      </w:r>
      <w:r w:rsidRPr="006B0B82">
        <w:rPr>
          <w:i/>
          <w:color w:val="808080" w:themeColor="background1" w:themeShade="80"/>
        </w:rPr>
        <w:t>.</w:t>
      </w:r>
    </w:p>
    <w:p w14:paraId="58DDEB74" w14:textId="52E511F0" w:rsidR="00A85C46" w:rsidRPr="006B0B82" w:rsidRDefault="00A85C46" w:rsidP="00A85C46">
      <w:pPr>
        <w:pStyle w:val="ab"/>
        <w:widowControl w:val="0"/>
        <w:numPr>
          <w:ilvl w:val="0"/>
          <w:numId w:val="23"/>
        </w:numPr>
        <w:ind w:leftChars="0"/>
        <w:rPr>
          <w:b/>
          <w:i/>
          <w:color w:val="808080" w:themeColor="background1" w:themeShade="80"/>
        </w:rPr>
      </w:pPr>
      <w:r w:rsidRPr="006B0B82">
        <w:rPr>
          <w:i/>
          <w:color w:val="808080" w:themeColor="background1" w:themeShade="80"/>
        </w:rPr>
        <w:t>무작위배정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담당자는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테스트용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무작위배정코드</w:t>
      </w:r>
      <w:r w:rsidRPr="006B0B82">
        <w:rPr>
          <w:i/>
          <w:color w:val="808080" w:themeColor="background1" w:themeShade="80"/>
        </w:rPr>
        <w:t xml:space="preserve">, </w:t>
      </w:r>
      <w:r w:rsidRPr="006B0B82">
        <w:rPr>
          <w:i/>
          <w:color w:val="808080" w:themeColor="background1" w:themeShade="80"/>
        </w:rPr>
        <w:t>테스트용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무작위배정표의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검토를</w:t>
      </w:r>
      <w:r w:rsidRPr="006B0B82">
        <w:rPr>
          <w:i/>
          <w:color w:val="808080" w:themeColor="background1" w:themeShade="80"/>
        </w:rPr>
        <w:t xml:space="preserve"> </w:t>
      </w:r>
      <w:ins w:id="26" w:author="김유진" w:date="2025-10-21T11:46:00Z" w16du:dateUtc="2025-10-21T02:46:00Z">
        <w:r w:rsidR="004C187C">
          <w:rPr>
            <w:rFonts w:hint="eastAsia"/>
            <w:i/>
            <w:color w:val="808080" w:themeColor="background1" w:themeShade="80"/>
          </w:rPr>
          <w:t>㈜나눔스페이스</w:t>
        </w:r>
        <w:r w:rsidR="004C187C">
          <w:rPr>
            <w:rFonts w:hint="eastAsia"/>
            <w:i/>
            <w:color w:val="808080" w:themeColor="background1" w:themeShade="80"/>
          </w:rPr>
          <w:t xml:space="preserve"> </w:t>
        </w:r>
        <w:r w:rsidR="004C187C">
          <w:rPr>
            <w:rFonts w:hint="eastAsia"/>
            <w:i/>
            <w:color w:val="808080" w:themeColor="background1" w:themeShade="80"/>
          </w:rPr>
          <w:t>소속의</w:t>
        </w:r>
        <w:r w:rsidR="004C187C">
          <w:rPr>
            <w:rFonts w:hint="eastAsia"/>
            <w:i/>
            <w:color w:val="808080" w:themeColor="background1" w:themeShade="80"/>
          </w:rPr>
          <w:t xml:space="preserve"> </w:t>
        </w:r>
      </w:ins>
      <w:r w:rsidRPr="006B0B82">
        <w:rPr>
          <w:i/>
          <w:color w:val="808080" w:themeColor="background1" w:themeShade="80"/>
        </w:rPr>
        <w:t>독립적인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임상통계학자에게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요청한다</w:t>
      </w:r>
      <w:r w:rsidRPr="006B0B82">
        <w:rPr>
          <w:i/>
          <w:color w:val="808080" w:themeColor="background1" w:themeShade="80"/>
        </w:rPr>
        <w:t>.</w:t>
      </w:r>
    </w:p>
    <w:p w14:paraId="549EB8A6" w14:textId="05E07C28" w:rsidR="00A85C46" w:rsidRPr="006B0B82" w:rsidRDefault="00A85C46" w:rsidP="008635F8">
      <w:pPr>
        <w:pStyle w:val="ab"/>
        <w:widowControl w:val="0"/>
        <w:numPr>
          <w:ilvl w:val="0"/>
          <w:numId w:val="23"/>
        </w:numPr>
        <w:ind w:leftChars="0"/>
        <w:rPr>
          <w:b/>
          <w:i/>
          <w:color w:val="808080" w:themeColor="background1" w:themeShade="80"/>
        </w:rPr>
      </w:pPr>
      <w:r w:rsidRPr="006B0B82">
        <w:rPr>
          <w:i/>
          <w:color w:val="808080" w:themeColor="background1" w:themeShade="80"/>
        </w:rPr>
        <w:t>무작위배정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검토자는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테스트용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무작위배정코드가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무작위배정계획에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따라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작성되었는지</w:t>
      </w:r>
      <w:r w:rsidRPr="006B0B82">
        <w:rPr>
          <w:i/>
          <w:color w:val="808080" w:themeColor="background1" w:themeShade="80"/>
        </w:rPr>
        <w:t xml:space="preserve">, </w:t>
      </w:r>
      <w:r w:rsidRPr="006B0B82">
        <w:rPr>
          <w:i/>
          <w:color w:val="808080" w:themeColor="background1" w:themeShade="80"/>
        </w:rPr>
        <w:t>테스트용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무작위배정코드에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따라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생성된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결과와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테스트용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무작위배정표가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동일하게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작성되었는지</w:t>
      </w:r>
      <w:r w:rsidR="00387746" w:rsidRPr="006B0B82">
        <w:rPr>
          <w:rFonts w:hint="eastAsia"/>
          <w:i/>
          <w:color w:val="808080" w:themeColor="background1" w:themeShade="80"/>
        </w:rPr>
        <w:t xml:space="preserve"> </w:t>
      </w:r>
      <w:r w:rsidR="00387746" w:rsidRPr="006B0B82">
        <w:rPr>
          <w:rFonts w:hint="eastAsia"/>
          <w:i/>
          <w:color w:val="808080" w:themeColor="background1" w:themeShade="80"/>
        </w:rPr>
        <w:t>검토하고</w:t>
      </w:r>
      <w:r w:rsidR="00387746" w:rsidRPr="006B0B82">
        <w:rPr>
          <w:rFonts w:hint="eastAsia"/>
          <w:i/>
          <w:color w:val="808080" w:themeColor="background1" w:themeShade="80"/>
        </w:rPr>
        <w:t>,</w:t>
      </w:r>
      <w:r w:rsidR="00387746" w:rsidRPr="006B0B82">
        <w:rPr>
          <w:i/>
          <w:color w:val="808080" w:themeColor="background1" w:themeShade="80"/>
        </w:rPr>
        <w:t xml:space="preserve"> </w:t>
      </w:r>
      <w:r w:rsidR="008635F8" w:rsidRPr="006B0B82">
        <w:rPr>
          <w:i/>
          <w:color w:val="808080" w:themeColor="background1" w:themeShade="80"/>
        </w:rPr>
        <w:lastRenderedPageBreak/>
        <w:t>FM_</w:t>
      </w:r>
      <w:r w:rsidR="00280B22">
        <w:rPr>
          <w:i/>
          <w:color w:val="808080" w:themeColor="background1" w:themeShade="80"/>
        </w:rPr>
        <w:t>NNS_DA</w:t>
      </w:r>
      <w:r w:rsidR="008635F8" w:rsidRPr="006B0B82">
        <w:rPr>
          <w:i/>
          <w:color w:val="808080" w:themeColor="background1" w:themeShade="80"/>
        </w:rPr>
        <w:t xml:space="preserve">_009 </w:t>
      </w:r>
      <w:r w:rsidR="00387746" w:rsidRPr="006B0B82">
        <w:rPr>
          <w:rFonts w:hint="eastAsia"/>
          <w:i/>
          <w:color w:val="808080" w:themeColor="background1" w:themeShade="80"/>
        </w:rPr>
        <w:t>c</w:t>
      </w:r>
      <w:r w:rsidR="00387746" w:rsidRPr="006B0B82">
        <w:rPr>
          <w:i/>
          <w:color w:val="808080" w:themeColor="background1" w:themeShade="80"/>
        </w:rPr>
        <w:t>hecklist for randomization code</w:t>
      </w:r>
      <w:r w:rsidR="00387746" w:rsidRPr="006B0B82">
        <w:rPr>
          <w:rFonts w:hint="eastAsia"/>
          <w:i/>
          <w:color w:val="808080" w:themeColor="background1" w:themeShade="80"/>
        </w:rPr>
        <w:t>를</w:t>
      </w:r>
      <w:r w:rsidR="00387746" w:rsidRPr="006B0B82">
        <w:rPr>
          <w:rFonts w:hint="eastAsia"/>
          <w:i/>
          <w:color w:val="808080" w:themeColor="background1" w:themeShade="80"/>
        </w:rPr>
        <w:t xml:space="preserve"> </w:t>
      </w:r>
      <w:r w:rsidR="00387746" w:rsidRPr="006B0B82">
        <w:rPr>
          <w:rFonts w:hint="eastAsia"/>
          <w:i/>
          <w:color w:val="808080" w:themeColor="background1" w:themeShade="80"/>
        </w:rPr>
        <w:t>작성한다</w:t>
      </w:r>
      <w:r w:rsidR="00387746" w:rsidRPr="006B0B82">
        <w:rPr>
          <w:rFonts w:hint="eastAsia"/>
          <w:i/>
          <w:color w:val="808080" w:themeColor="background1" w:themeShade="80"/>
        </w:rPr>
        <w:t>.</w:t>
      </w:r>
      <w:r w:rsidRPr="006B0B82">
        <w:rPr>
          <w:i/>
          <w:color w:val="808080" w:themeColor="background1" w:themeShade="80"/>
        </w:rPr>
        <w:t xml:space="preserve"> </w:t>
      </w:r>
    </w:p>
    <w:p w14:paraId="681EADA4" w14:textId="77777777" w:rsidR="00A85C46" w:rsidRPr="006B0B82" w:rsidRDefault="00A85C46" w:rsidP="00A85C46">
      <w:pPr>
        <w:pStyle w:val="ab"/>
        <w:widowControl w:val="0"/>
        <w:numPr>
          <w:ilvl w:val="0"/>
          <w:numId w:val="23"/>
        </w:numPr>
        <w:ind w:leftChars="0"/>
        <w:rPr>
          <w:b/>
          <w:i/>
          <w:color w:val="808080" w:themeColor="background1" w:themeShade="80"/>
        </w:rPr>
      </w:pPr>
      <w:r w:rsidRPr="006B0B82">
        <w:rPr>
          <w:i/>
          <w:color w:val="808080" w:themeColor="background1" w:themeShade="80"/>
        </w:rPr>
        <w:t>테스트용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무작위배정코드</w:t>
      </w:r>
      <w:r w:rsidRPr="006B0B82">
        <w:rPr>
          <w:i/>
          <w:color w:val="808080" w:themeColor="background1" w:themeShade="80"/>
        </w:rPr>
        <w:t xml:space="preserve">, </w:t>
      </w:r>
      <w:r w:rsidRPr="006B0B82">
        <w:rPr>
          <w:i/>
          <w:color w:val="808080" w:themeColor="background1" w:themeShade="80"/>
        </w:rPr>
        <w:t>테스트용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무작위배정표의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검토가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완료된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이후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무작위배정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담당자는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실제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무작위배정코드를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생성한다</w:t>
      </w:r>
      <w:r w:rsidRPr="006B0B82">
        <w:rPr>
          <w:i/>
          <w:color w:val="808080" w:themeColor="background1" w:themeShade="80"/>
        </w:rPr>
        <w:t>.</w:t>
      </w:r>
    </w:p>
    <w:p w14:paraId="7BF857A6" w14:textId="77777777" w:rsidR="00A85C46" w:rsidRPr="006B0B82" w:rsidRDefault="00A85C46" w:rsidP="00A85C46">
      <w:pPr>
        <w:pStyle w:val="ab"/>
        <w:widowControl w:val="0"/>
        <w:numPr>
          <w:ilvl w:val="0"/>
          <w:numId w:val="23"/>
        </w:numPr>
        <w:ind w:leftChars="0"/>
        <w:rPr>
          <w:b/>
          <w:i/>
          <w:color w:val="808080" w:themeColor="background1" w:themeShade="80"/>
        </w:rPr>
      </w:pPr>
      <w:r w:rsidRPr="006B0B82">
        <w:rPr>
          <w:i/>
          <w:color w:val="808080" w:themeColor="background1" w:themeShade="80"/>
        </w:rPr>
        <w:t>무작위배정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담당자는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생성된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무작위배정코드를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근간으로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시험대상자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번호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및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군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정보가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제시된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무작위배정표를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작성한다</w:t>
      </w:r>
      <w:r w:rsidRPr="006B0B82">
        <w:rPr>
          <w:i/>
          <w:color w:val="808080" w:themeColor="background1" w:themeShade="80"/>
        </w:rPr>
        <w:t>.</w:t>
      </w:r>
    </w:p>
    <w:p w14:paraId="5D34CD4D" w14:textId="426A8FB5" w:rsidR="000F2C87" w:rsidRPr="009951CF" w:rsidRDefault="00CC3B8A" w:rsidP="000F2C87">
      <w:pPr>
        <w:pStyle w:val="ab"/>
        <w:widowControl w:val="0"/>
        <w:numPr>
          <w:ilvl w:val="0"/>
          <w:numId w:val="26"/>
        </w:numPr>
        <w:ind w:leftChars="0"/>
        <w:rPr>
          <w:ins w:id="27" w:author="김유진" w:date="2025-10-21T11:48:00Z" w16du:dateUtc="2025-10-21T02:48:00Z"/>
          <w:i/>
          <w:color w:val="808080" w:themeColor="background1" w:themeShade="80"/>
        </w:rPr>
      </w:pPr>
      <w:r w:rsidRPr="006B0B82">
        <w:rPr>
          <w:rFonts w:hint="eastAsia"/>
          <w:i/>
          <w:color w:val="808080" w:themeColor="background1" w:themeShade="80"/>
        </w:rPr>
        <w:t>무작위배정</w:t>
      </w:r>
      <w:r w:rsidRPr="006B0B82">
        <w:rPr>
          <w:rFonts w:hint="eastAsia"/>
          <w:i/>
          <w:color w:val="808080" w:themeColor="background1" w:themeShade="80"/>
        </w:rPr>
        <w:t xml:space="preserve"> </w:t>
      </w:r>
      <w:r w:rsidRPr="006B0B82">
        <w:rPr>
          <w:rFonts w:hint="eastAsia"/>
          <w:i/>
          <w:color w:val="808080" w:themeColor="background1" w:themeShade="80"/>
        </w:rPr>
        <w:t>담당자는</w:t>
      </w:r>
      <w:r w:rsidRPr="006B0B82">
        <w:rPr>
          <w:rFonts w:hint="eastAsia"/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1</w:t>
      </w:r>
      <w:r w:rsidRPr="006B0B82">
        <w:rPr>
          <w:rFonts w:hint="eastAsia"/>
          <w:i/>
          <w:color w:val="808080" w:themeColor="background1" w:themeShade="80"/>
        </w:rPr>
        <w:t>기</w:t>
      </w:r>
      <w:r w:rsidRPr="006B0B82">
        <w:rPr>
          <w:rFonts w:hint="eastAsia"/>
          <w:i/>
          <w:color w:val="808080" w:themeColor="background1" w:themeShade="80"/>
        </w:rPr>
        <w:t xml:space="preserve"> </w:t>
      </w:r>
      <w:r w:rsidRPr="006B0B82">
        <w:rPr>
          <w:rFonts w:hint="eastAsia"/>
          <w:i/>
          <w:color w:val="808080" w:themeColor="background1" w:themeShade="80"/>
        </w:rPr>
        <w:t>임상시험</w:t>
      </w:r>
      <w:r w:rsidRPr="006B0B82">
        <w:rPr>
          <w:rFonts w:hint="eastAsia"/>
          <w:i/>
          <w:color w:val="808080" w:themeColor="background1" w:themeShade="80"/>
        </w:rPr>
        <w:t xml:space="preserve"> </w:t>
      </w:r>
      <w:r w:rsidRPr="006B0B82">
        <w:rPr>
          <w:rFonts w:hint="eastAsia"/>
          <w:i/>
          <w:color w:val="808080" w:themeColor="background1" w:themeShade="80"/>
        </w:rPr>
        <w:t>수행일</w:t>
      </w:r>
      <w:r w:rsidRPr="006B0B82">
        <w:rPr>
          <w:rFonts w:hint="eastAsia"/>
          <w:i/>
          <w:color w:val="808080" w:themeColor="background1" w:themeShade="80"/>
        </w:rPr>
        <w:t xml:space="preserve"> </w:t>
      </w:r>
      <w:r w:rsidRPr="006B0B82">
        <w:rPr>
          <w:rFonts w:hint="eastAsia"/>
          <w:i/>
          <w:color w:val="808080" w:themeColor="background1" w:themeShade="80"/>
        </w:rPr>
        <w:t>전에</w:t>
      </w:r>
      <w:r w:rsidRPr="006B0B82">
        <w:rPr>
          <w:rFonts w:hint="eastAsia"/>
          <w:i/>
          <w:color w:val="808080" w:themeColor="background1" w:themeShade="80"/>
        </w:rPr>
        <w:t xml:space="preserve"> </w:t>
      </w:r>
      <w:r w:rsidRPr="006B0B82">
        <w:rPr>
          <w:rFonts w:hint="eastAsia"/>
          <w:i/>
          <w:color w:val="808080" w:themeColor="background1" w:themeShade="80"/>
        </w:rPr>
        <w:t>시험자에게</w:t>
      </w:r>
      <w:r w:rsidRPr="006B0B82">
        <w:rPr>
          <w:rFonts w:hint="eastAsia"/>
          <w:i/>
          <w:color w:val="808080" w:themeColor="background1" w:themeShade="80"/>
        </w:rPr>
        <w:t xml:space="preserve"> </w:t>
      </w:r>
      <w:commentRangeStart w:id="28"/>
      <w:ins w:id="29" w:author="김유진" w:date="2025-10-21T11:47:00Z" w16du:dateUtc="2025-10-21T02:47:00Z">
        <w:r w:rsidR="004C187C">
          <w:rPr>
            <w:rFonts w:hint="eastAsia"/>
            <w:i/>
            <w:color w:val="808080" w:themeColor="background1" w:themeShade="80"/>
          </w:rPr>
          <w:t>암호화된</w:t>
        </w:r>
        <w:r w:rsidR="004C187C">
          <w:rPr>
            <w:rFonts w:hint="eastAsia"/>
            <w:i/>
            <w:color w:val="808080" w:themeColor="background1" w:themeShade="80"/>
          </w:rPr>
          <w:t xml:space="preserve"> PDF </w:t>
        </w:r>
        <w:r w:rsidR="004C187C">
          <w:rPr>
            <w:rFonts w:hint="eastAsia"/>
            <w:i/>
            <w:color w:val="808080" w:themeColor="background1" w:themeShade="80"/>
          </w:rPr>
          <w:t>파일을</w:t>
        </w:r>
        <w:r w:rsidR="004C187C">
          <w:rPr>
            <w:rFonts w:hint="eastAsia"/>
            <w:i/>
            <w:color w:val="808080" w:themeColor="background1" w:themeShade="80"/>
          </w:rPr>
          <w:t xml:space="preserve"> e-mail</w:t>
        </w:r>
        <w:r w:rsidR="004C187C">
          <w:rPr>
            <w:rFonts w:hint="eastAsia"/>
            <w:i/>
            <w:color w:val="808080" w:themeColor="background1" w:themeShade="80"/>
          </w:rPr>
          <w:t>로</w:t>
        </w:r>
        <w:r w:rsidR="004C187C">
          <w:rPr>
            <w:rFonts w:hint="eastAsia"/>
            <w:i/>
            <w:color w:val="808080" w:themeColor="background1" w:themeShade="80"/>
          </w:rPr>
          <w:t xml:space="preserve"> </w:t>
        </w:r>
        <w:r w:rsidR="004C187C">
          <w:rPr>
            <w:rFonts w:hint="eastAsia"/>
            <w:i/>
            <w:color w:val="808080" w:themeColor="background1" w:themeShade="80"/>
          </w:rPr>
          <w:t>전달하고</w:t>
        </w:r>
        <w:r w:rsidR="004C187C">
          <w:rPr>
            <w:rFonts w:hint="eastAsia"/>
            <w:i/>
            <w:color w:val="808080" w:themeColor="background1" w:themeShade="80"/>
          </w:rPr>
          <w:t xml:space="preserve">, </w:t>
        </w:r>
        <w:r w:rsidR="004C187C">
          <w:rPr>
            <w:rFonts w:hint="eastAsia"/>
            <w:i/>
            <w:color w:val="808080" w:themeColor="background1" w:themeShade="80"/>
          </w:rPr>
          <w:t>별도의</w:t>
        </w:r>
        <w:r w:rsidR="004C187C">
          <w:rPr>
            <w:rFonts w:hint="eastAsia"/>
            <w:i/>
            <w:color w:val="808080" w:themeColor="background1" w:themeShade="80"/>
          </w:rPr>
          <w:t xml:space="preserve"> e-mail</w:t>
        </w:r>
        <w:r w:rsidR="004C187C">
          <w:rPr>
            <w:rFonts w:hint="eastAsia"/>
            <w:i/>
            <w:color w:val="808080" w:themeColor="background1" w:themeShade="80"/>
          </w:rPr>
          <w:t>로</w:t>
        </w:r>
        <w:r w:rsidR="004C187C">
          <w:rPr>
            <w:rFonts w:hint="eastAsia"/>
            <w:i/>
            <w:color w:val="808080" w:themeColor="background1" w:themeShade="80"/>
          </w:rPr>
          <w:t xml:space="preserve"> </w:t>
        </w:r>
        <w:r w:rsidR="004C187C">
          <w:rPr>
            <w:rFonts w:hint="eastAsia"/>
            <w:i/>
            <w:color w:val="808080" w:themeColor="background1" w:themeShade="80"/>
          </w:rPr>
          <w:t>암호를</w:t>
        </w:r>
        <w:r w:rsidR="004C187C">
          <w:rPr>
            <w:rFonts w:hint="eastAsia"/>
            <w:i/>
            <w:color w:val="808080" w:themeColor="background1" w:themeShade="80"/>
          </w:rPr>
          <w:t xml:space="preserve"> </w:t>
        </w:r>
        <w:r w:rsidR="004C187C">
          <w:rPr>
            <w:rFonts w:hint="eastAsia"/>
            <w:i/>
            <w:color w:val="808080" w:themeColor="background1" w:themeShade="80"/>
          </w:rPr>
          <w:t>전달한다</w:t>
        </w:r>
        <w:r w:rsidR="004C187C">
          <w:rPr>
            <w:rFonts w:hint="eastAsia"/>
            <w:i/>
            <w:color w:val="808080" w:themeColor="background1" w:themeShade="80"/>
          </w:rPr>
          <w:t xml:space="preserve">. </w:t>
        </w:r>
      </w:ins>
      <w:commentRangeEnd w:id="28"/>
      <w:ins w:id="30" w:author="김유진" w:date="2025-10-22T11:26:00Z" w16du:dateUtc="2025-10-22T02:26:00Z">
        <w:r w:rsidR="000F2C87">
          <w:rPr>
            <w:rStyle w:val="a5"/>
          </w:rPr>
          <w:commentReference w:id="28"/>
        </w:r>
      </w:ins>
      <w:ins w:id="31" w:author="김유진" w:date="2025-10-21T11:47:00Z" w16du:dateUtc="2025-10-21T02:47:00Z">
        <w:r w:rsidR="004C187C">
          <w:rPr>
            <w:rFonts w:hint="eastAsia"/>
            <w:i/>
            <w:color w:val="808080" w:themeColor="background1" w:themeShade="80"/>
          </w:rPr>
          <w:t>전달</w:t>
        </w:r>
        <w:r w:rsidR="004C187C">
          <w:rPr>
            <w:rFonts w:hint="eastAsia"/>
            <w:i/>
            <w:color w:val="808080" w:themeColor="background1" w:themeShade="80"/>
          </w:rPr>
          <w:t xml:space="preserve"> </w:t>
        </w:r>
        <w:r w:rsidR="004C187C">
          <w:rPr>
            <w:rFonts w:hint="eastAsia"/>
            <w:i/>
            <w:color w:val="808080" w:themeColor="background1" w:themeShade="80"/>
          </w:rPr>
          <w:t>시</w:t>
        </w:r>
      </w:ins>
      <w:del w:id="32" w:author="김유진" w:date="2025-10-21T11:47:00Z" w16du:dateUtc="2025-10-21T02:47:00Z">
        <w:r w:rsidRPr="006B0B82" w:rsidDel="004C187C">
          <w:rPr>
            <w:rFonts w:hint="eastAsia"/>
            <w:i/>
            <w:color w:val="808080" w:themeColor="background1" w:themeShade="80"/>
          </w:rPr>
          <w:delText>군</w:delText>
        </w:r>
        <w:r w:rsidRPr="006B0B82" w:rsidDel="004C187C">
          <w:rPr>
            <w:rFonts w:hint="eastAsia"/>
            <w:i/>
            <w:color w:val="808080" w:themeColor="background1" w:themeShade="80"/>
          </w:rPr>
          <w:delText xml:space="preserve"> </w:delText>
        </w:r>
        <w:r w:rsidRPr="006B0B82" w:rsidDel="004C187C">
          <w:rPr>
            <w:rFonts w:hint="eastAsia"/>
            <w:i/>
            <w:color w:val="808080" w:themeColor="background1" w:themeShade="80"/>
          </w:rPr>
          <w:delText>정보가</w:delText>
        </w:r>
        <w:r w:rsidRPr="006B0B82" w:rsidDel="004C187C">
          <w:rPr>
            <w:rFonts w:hint="eastAsia"/>
            <w:i/>
            <w:color w:val="808080" w:themeColor="background1" w:themeShade="80"/>
          </w:rPr>
          <w:delText xml:space="preserve"> </w:delText>
        </w:r>
        <w:r w:rsidRPr="006B0B82" w:rsidDel="004C187C">
          <w:rPr>
            <w:rFonts w:hint="eastAsia"/>
            <w:i/>
            <w:color w:val="808080" w:themeColor="background1" w:themeShade="80"/>
          </w:rPr>
          <w:delText>공개되지</w:delText>
        </w:r>
        <w:r w:rsidRPr="006B0B82" w:rsidDel="004C187C">
          <w:rPr>
            <w:rFonts w:hint="eastAsia"/>
            <w:i/>
            <w:color w:val="808080" w:themeColor="background1" w:themeShade="80"/>
          </w:rPr>
          <w:delText xml:space="preserve"> </w:delText>
        </w:r>
        <w:r w:rsidRPr="006B0B82" w:rsidDel="004C187C">
          <w:rPr>
            <w:rFonts w:hint="eastAsia"/>
            <w:i/>
            <w:color w:val="808080" w:themeColor="background1" w:themeShade="80"/>
          </w:rPr>
          <w:delText>않은</w:delText>
        </w:r>
        <w:r w:rsidRPr="006B0B82" w:rsidDel="004C187C">
          <w:rPr>
            <w:rFonts w:hint="eastAsia"/>
            <w:i/>
            <w:color w:val="808080" w:themeColor="background1" w:themeShade="80"/>
          </w:rPr>
          <w:delText xml:space="preserve"> </w:delText>
        </w:r>
        <w:r w:rsidRPr="006B0B82" w:rsidDel="004C187C">
          <w:rPr>
            <w:rFonts w:hint="eastAsia"/>
            <w:i/>
            <w:color w:val="808080" w:themeColor="background1" w:themeShade="80"/>
          </w:rPr>
          <w:delText>형태의</w:delText>
        </w:r>
        <w:r w:rsidRPr="006B0B82" w:rsidDel="004C187C">
          <w:rPr>
            <w:rFonts w:hint="eastAsia"/>
            <w:i/>
            <w:color w:val="808080" w:themeColor="background1" w:themeShade="80"/>
          </w:rPr>
          <w:delText xml:space="preserve"> </w:delText>
        </w:r>
        <w:r w:rsidRPr="006B0B82" w:rsidDel="004C187C">
          <w:rPr>
            <w:rFonts w:hint="eastAsia"/>
            <w:i/>
            <w:color w:val="808080" w:themeColor="background1" w:themeShade="80"/>
          </w:rPr>
          <w:delText>무작위배정표를</w:delText>
        </w:r>
        <w:r w:rsidR="0054434E" w:rsidRPr="006B0B82" w:rsidDel="004C187C">
          <w:rPr>
            <w:rFonts w:hint="eastAsia"/>
            <w:i/>
            <w:color w:val="808080" w:themeColor="background1" w:themeShade="80"/>
          </w:rPr>
          <w:delText xml:space="preserve"> </w:delText>
        </w:r>
        <w:r w:rsidR="0054434E" w:rsidRPr="006B0B82" w:rsidDel="004C187C">
          <w:rPr>
            <w:rFonts w:hint="eastAsia"/>
            <w:i/>
            <w:color w:val="808080" w:themeColor="background1" w:themeShade="80"/>
          </w:rPr>
          <w:delText>봉하여</w:delText>
        </w:r>
        <w:r w:rsidR="0054434E" w:rsidRPr="006B0B82" w:rsidDel="004C187C">
          <w:rPr>
            <w:rFonts w:hint="eastAsia"/>
            <w:i/>
            <w:color w:val="808080" w:themeColor="background1" w:themeShade="80"/>
          </w:rPr>
          <w:delText xml:space="preserve"> </w:delText>
        </w:r>
        <w:r w:rsidR="0054434E" w:rsidRPr="006B0B82" w:rsidDel="004C187C">
          <w:rPr>
            <w:rFonts w:hint="eastAsia"/>
            <w:i/>
            <w:color w:val="808080" w:themeColor="background1" w:themeShade="80"/>
          </w:rPr>
          <w:delText>서면으로</w:delText>
        </w:r>
        <w:r w:rsidR="0054434E" w:rsidRPr="006B0B82" w:rsidDel="004C187C">
          <w:rPr>
            <w:rFonts w:hint="eastAsia"/>
            <w:i/>
            <w:color w:val="808080" w:themeColor="background1" w:themeShade="80"/>
          </w:rPr>
          <w:delText xml:space="preserve"> </w:delText>
        </w:r>
        <w:r w:rsidR="0054434E" w:rsidRPr="006B0B82" w:rsidDel="004C187C">
          <w:rPr>
            <w:rFonts w:hint="eastAsia"/>
            <w:i/>
            <w:color w:val="808080" w:themeColor="background1" w:themeShade="80"/>
          </w:rPr>
          <w:delText>전달하고</w:delText>
        </w:r>
      </w:del>
      <w:r w:rsidR="0054434E" w:rsidRPr="006B0B82">
        <w:rPr>
          <w:rFonts w:hint="eastAsia"/>
          <w:i/>
          <w:color w:val="808080" w:themeColor="background1" w:themeShade="80"/>
        </w:rPr>
        <w:t xml:space="preserve"> </w:t>
      </w:r>
      <w:r w:rsidR="008635F8" w:rsidRPr="006B0B82">
        <w:rPr>
          <w:i/>
          <w:color w:val="808080" w:themeColor="background1" w:themeShade="80"/>
        </w:rPr>
        <w:t>FM_</w:t>
      </w:r>
      <w:r w:rsidR="00280B22">
        <w:rPr>
          <w:i/>
          <w:color w:val="808080" w:themeColor="background1" w:themeShade="80"/>
        </w:rPr>
        <w:t>NNS_DA</w:t>
      </w:r>
      <w:r w:rsidR="008635F8" w:rsidRPr="006B0B82">
        <w:rPr>
          <w:i/>
          <w:color w:val="808080" w:themeColor="background1" w:themeShade="80"/>
        </w:rPr>
        <w:t>_011</w:t>
      </w:r>
      <w:r w:rsidR="008635F8" w:rsidRPr="006B0B82">
        <w:rPr>
          <w:rFonts w:hint="eastAsia"/>
          <w:i/>
          <w:color w:val="808080" w:themeColor="background1" w:themeShade="80"/>
        </w:rPr>
        <w:t xml:space="preserve"> </w:t>
      </w:r>
      <w:r w:rsidR="0054434E" w:rsidRPr="006B0B82">
        <w:rPr>
          <w:i/>
          <w:color w:val="808080" w:themeColor="background1" w:themeShade="80"/>
        </w:rPr>
        <w:t>Material Receipt Form</w:t>
      </w:r>
      <w:r w:rsidR="0054434E" w:rsidRPr="006B0B82">
        <w:rPr>
          <w:rFonts w:hint="eastAsia"/>
          <w:i/>
          <w:color w:val="808080" w:themeColor="background1" w:themeShade="80"/>
        </w:rPr>
        <w:t>을</w:t>
      </w:r>
      <w:r w:rsidRPr="006B0B82">
        <w:rPr>
          <w:rFonts w:hint="eastAsia"/>
          <w:i/>
          <w:color w:val="808080" w:themeColor="background1" w:themeShade="80"/>
        </w:rPr>
        <w:t xml:space="preserve"> </w:t>
      </w:r>
      <w:r w:rsidR="00E56530" w:rsidRPr="006B0B82">
        <w:rPr>
          <w:rFonts w:hint="eastAsia"/>
          <w:i/>
          <w:color w:val="808080" w:themeColor="background1" w:themeShade="80"/>
        </w:rPr>
        <w:t>작성</w:t>
      </w:r>
      <w:ins w:id="33" w:author="김유진" w:date="2025-10-21T11:47:00Z" w16du:dateUtc="2025-10-21T02:47:00Z">
        <w:r w:rsidR="004C187C">
          <w:rPr>
            <w:rFonts w:hint="eastAsia"/>
            <w:i/>
            <w:color w:val="808080" w:themeColor="background1" w:themeShade="80"/>
          </w:rPr>
          <w:t>하여</w:t>
        </w:r>
        <w:r w:rsidR="004C187C">
          <w:rPr>
            <w:rFonts w:hint="eastAsia"/>
            <w:i/>
            <w:color w:val="808080" w:themeColor="background1" w:themeShade="80"/>
          </w:rPr>
          <w:t xml:space="preserve"> </w:t>
        </w:r>
        <w:r w:rsidR="004C187C">
          <w:rPr>
            <w:rFonts w:hint="eastAsia"/>
            <w:i/>
            <w:color w:val="808080" w:themeColor="background1" w:themeShade="80"/>
          </w:rPr>
          <w:t>기록을</w:t>
        </w:r>
        <w:r w:rsidR="004C187C">
          <w:rPr>
            <w:rFonts w:hint="eastAsia"/>
            <w:i/>
            <w:color w:val="808080" w:themeColor="background1" w:themeShade="80"/>
          </w:rPr>
          <w:t xml:space="preserve"> </w:t>
        </w:r>
        <w:r w:rsidR="004C187C">
          <w:rPr>
            <w:rFonts w:hint="eastAsia"/>
            <w:i/>
            <w:color w:val="808080" w:themeColor="background1" w:themeShade="80"/>
          </w:rPr>
          <w:t>남긴</w:t>
        </w:r>
      </w:ins>
      <w:del w:id="34" w:author="김유진" w:date="2025-10-21T11:47:00Z" w16du:dateUtc="2025-10-21T02:47:00Z">
        <w:r w:rsidRPr="006B0B82" w:rsidDel="004C187C">
          <w:rPr>
            <w:rFonts w:hint="eastAsia"/>
            <w:i/>
            <w:color w:val="808080" w:themeColor="background1" w:themeShade="80"/>
          </w:rPr>
          <w:delText>한</w:delText>
        </w:r>
      </w:del>
      <w:r w:rsidRPr="006B0B82">
        <w:rPr>
          <w:rFonts w:hint="eastAsia"/>
          <w:i/>
          <w:color w:val="808080" w:themeColor="background1" w:themeShade="80"/>
        </w:rPr>
        <w:t>다</w:t>
      </w:r>
      <w:r w:rsidRPr="006B0B82">
        <w:rPr>
          <w:rFonts w:hint="eastAsia"/>
          <w:i/>
          <w:color w:val="808080" w:themeColor="background1" w:themeShade="80"/>
        </w:rPr>
        <w:t>.</w:t>
      </w:r>
    </w:p>
    <w:p w14:paraId="184B8B28" w14:textId="23EEB4A8" w:rsidR="004C187C" w:rsidRPr="004C187C" w:rsidRDefault="004C187C" w:rsidP="004C187C">
      <w:pPr>
        <w:pStyle w:val="ab"/>
        <w:widowControl w:val="0"/>
        <w:numPr>
          <w:ilvl w:val="0"/>
          <w:numId w:val="26"/>
        </w:numPr>
        <w:ind w:leftChars="0"/>
        <w:rPr>
          <w:i/>
          <w:color w:val="808080" w:themeColor="background1" w:themeShade="80"/>
        </w:rPr>
      </w:pPr>
      <w:ins w:id="35" w:author="김유진" w:date="2025-10-21T11:48:00Z" w16du:dateUtc="2025-10-21T02:48:00Z">
        <w:r w:rsidRPr="003C12E8">
          <w:rPr>
            <w:i/>
            <w:color w:val="808080" w:themeColor="background1" w:themeShade="80"/>
          </w:rPr>
          <w:t>무작위배정</w:t>
        </w:r>
        <w:r w:rsidRPr="003C12E8">
          <w:rPr>
            <w:i/>
            <w:color w:val="808080" w:themeColor="background1" w:themeShade="80"/>
          </w:rPr>
          <w:t xml:space="preserve"> </w:t>
        </w:r>
        <w:r w:rsidRPr="003C12E8">
          <w:rPr>
            <w:i/>
            <w:color w:val="808080" w:themeColor="background1" w:themeShade="80"/>
          </w:rPr>
          <w:t>담당자는</w:t>
        </w:r>
        <w:r w:rsidRPr="003C12E8">
          <w:rPr>
            <w:i/>
            <w:color w:val="808080" w:themeColor="background1" w:themeShade="80"/>
          </w:rPr>
          <w:t xml:space="preserve"> </w:t>
        </w:r>
        <w:r w:rsidRPr="003C12E8">
          <w:rPr>
            <w:i/>
            <w:color w:val="808080" w:themeColor="background1" w:themeShade="80"/>
          </w:rPr>
          <w:t>임상시험용</w:t>
        </w:r>
        <w:r w:rsidRPr="003C12E8">
          <w:rPr>
            <w:i/>
            <w:color w:val="808080" w:themeColor="background1" w:themeShade="80"/>
          </w:rPr>
          <w:t xml:space="preserve"> </w:t>
        </w:r>
        <w:r w:rsidRPr="003C12E8">
          <w:rPr>
            <w:i/>
            <w:color w:val="808080" w:themeColor="background1" w:themeShade="80"/>
          </w:rPr>
          <w:t>의약품</w:t>
        </w:r>
        <w:r w:rsidRPr="003C12E8">
          <w:rPr>
            <w:i/>
            <w:color w:val="808080" w:themeColor="background1" w:themeShade="80"/>
          </w:rPr>
          <w:t xml:space="preserve"> </w:t>
        </w:r>
        <w:r w:rsidRPr="003C12E8">
          <w:rPr>
            <w:i/>
            <w:color w:val="808080" w:themeColor="background1" w:themeShade="80"/>
          </w:rPr>
          <w:t>포장</w:t>
        </w:r>
        <w:r w:rsidRPr="003C12E8">
          <w:rPr>
            <w:i/>
            <w:color w:val="808080" w:themeColor="background1" w:themeShade="80"/>
          </w:rPr>
          <w:t xml:space="preserve"> </w:t>
        </w:r>
        <w:r w:rsidRPr="003C12E8">
          <w:rPr>
            <w:i/>
            <w:color w:val="808080" w:themeColor="background1" w:themeShade="80"/>
          </w:rPr>
          <w:t>등의</w:t>
        </w:r>
        <w:r w:rsidRPr="003C12E8">
          <w:rPr>
            <w:i/>
            <w:color w:val="808080" w:themeColor="background1" w:themeShade="80"/>
          </w:rPr>
          <w:t xml:space="preserve"> </w:t>
        </w:r>
        <w:r w:rsidRPr="003C12E8">
          <w:rPr>
            <w:i/>
            <w:color w:val="808080" w:themeColor="background1" w:themeShade="80"/>
          </w:rPr>
          <w:t>이유로</w:t>
        </w:r>
        <w:r w:rsidRPr="003C12E8">
          <w:rPr>
            <w:i/>
            <w:color w:val="808080" w:themeColor="background1" w:themeShade="80"/>
          </w:rPr>
          <w:t xml:space="preserve"> </w:t>
        </w:r>
        <w:r w:rsidRPr="003C12E8">
          <w:rPr>
            <w:i/>
            <w:color w:val="808080" w:themeColor="background1" w:themeShade="80"/>
          </w:rPr>
          <w:t>의뢰자의</w:t>
        </w:r>
        <w:r w:rsidRPr="003C12E8">
          <w:rPr>
            <w:i/>
            <w:color w:val="808080" w:themeColor="background1" w:themeShade="80"/>
          </w:rPr>
          <w:t xml:space="preserve"> </w:t>
        </w:r>
        <w:r w:rsidRPr="003C12E8">
          <w:rPr>
            <w:i/>
            <w:color w:val="808080" w:themeColor="background1" w:themeShade="80"/>
          </w:rPr>
          <w:t>요청이</w:t>
        </w:r>
        <w:r w:rsidRPr="003C12E8">
          <w:rPr>
            <w:i/>
            <w:color w:val="808080" w:themeColor="background1" w:themeShade="80"/>
          </w:rPr>
          <w:t xml:space="preserve"> </w:t>
        </w:r>
        <w:r w:rsidRPr="003C12E8">
          <w:rPr>
            <w:i/>
            <w:color w:val="808080" w:themeColor="background1" w:themeShade="80"/>
          </w:rPr>
          <w:t>있을</w:t>
        </w:r>
        <w:r w:rsidRPr="003C12E8">
          <w:rPr>
            <w:i/>
            <w:color w:val="808080" w:themeColor="background1" w:themeShade="80"/>
          </w:rPr>
          <w:t xml:space="preserve"> </w:t>
        </w:r>
        <w:r w:rsidRPr="003C12E8">
          <w:rPr>
            <w:i/>
            <w:color w:val="808080" w:themeColor="background1" w:themeShade="80"/>
          </w:rPr>
          <w:t>시</w:t>
        </w:r>
        <w:r w:rsidRPr="003C12E8">
          <w:rPr>
            <w:i/>
            <w:color w:val="808080" w:themeColor="background1" w:themeShade="80"/>
          </w:rPr>
          <w:t xml:space="preserve"> </w:t>
        </w:r>
        <w:r w:rsidRPr="003C12E8">
          <w:rPr>
            <w:i/>
            <w:color w:val="808080" w:themeColor="background1" w:themeShade="80"/>
          </w:rPr>
          <w:t>해당</w:t>
        </w:r>
        <w:r w:rsidRPr="003C12E8">
          <w:rPr>
            <w:i/>
            <w:color w:val="808080" w:themeColor="background1" w:themeShade="80"/>
          </w:rPr>
          <w:t xml:space="preserve"> </w:t>
        </w:r>
        <w:r w:rsidRPr="003C12E8">
          <w:rPr>
            <w:i/>
            <w:color w:val="808080" w:themeColor="background1" w:themeShade="80"/>
          </w:rPr>
          <w:t>담당자에게</w:t>
        </w:r>
        <w:r w:rsidRPr="003C12E8">
          <w:rPr>
            <w:i/>
            <w:color w:val="808080" w:themeColor="background1" w:themeShade="80"/>
          </w:rPr>
          <w:t xml:space="preserve"> </w:t>
        </w:r>
        <w:r w:rsidRPr="003C12E8">
          <w:rPr>
            <w:i/>
            <w:color w:val="808080" w:themeColor="background1" w:themeShade="80"/>
          </w:rPr>
          <w:t>무작위배정표를</w:t>
        </w:r>
        <w:r w:rsidRPr="003C12E8">
          <w:rPr>
            <w:i/>
            <w:color w:val="808080" w:themeColor="background1" w:themeShade="80"/>
          </w:rPr>
          <w:t xml:space="preserve"> </w:t>
        </w:r>
        <w:r w:rsidRPr="003C12E8">
          <w:rPr>
            <w:i/>
            <w:color w:val="808080" w:themeColor="background1" w:themeShade="80"/>
          </w:rPr>
          <w:t>사전에</w:t>
        </w:r>
        <w:r w:rsidRPr="003C12E8">
          <w:rPr>
            <w:i/>
            <w:color w:val="808080" w:themeColor="background1" w:themeShade="80"/>
          </w:rPr>
          <w:t xml:space="preserve"> </w:t>
        </w:r>
        <w:r w:rsidRPr="003C12E8">
          <w:rPr>
            <w:i/>
            <w:color w:val="808080" w:themeColor="background1" w:themeShade="80"/>
          </w:rPr>
          <w:t>전달할</w:t>
        </w:r>
        <w:r w:rsidRPr="003C12E8">
          <w:rPr>
            <w:i/>
            <w:color w:val="808080" w:themeColor="background1" w:themeShade="80"/>
          </w:rPr>
          <w:t xml:space="preserve"> </w:t>
        </w:r>
        <w:r w:rsidRPr="003C12E8">
          <w:rPr>
            <w:i/>
            <w:color w:val="808080" w:themeColor="background1" w:themeShade="80"/>
          </w:rPr>
          <w:t>수</w:t>
        </w:r>
        <w:r w:rsidRPr="003C12E8">
          <w:rPr>
            <w:i/>
            <w:color w:val="808080" w:themeColor="background1" w:themeShade="80"/>
          </w:rPr>
          <w:t xml:space="preserve"> </w:t>
        </w:r>
        <w:r w:rsidRPr="003C12E8">
          <w:rPr>
            <w:i/>
            <w:color w:val="808080" w:themeColor="background1" w:themeShade="80"/>
          </w:rPr>
          <w:t>있다</w:t>
        </w:r>
        <w:r w:rsidRPr="003C12E8">
          <w:rPr>
            <w:i/>
            <w:color w:val="808080" w:themeColor="background1" w:themeShade="80"/>
          </w:rPr>
          <w:t xml:space="preserve">. </w:t>
        </w:r>
        <w:r w:rsidRPr="003C12E8">
          <w:rPr>
            <w:i/>
            <w:color w:val="808080" w:themeColor="background1" w:themeShade="80"/>
          </w:rPr>
          <w:t>이때</w:t>
        </w:r>
        <w:r w:rsidRPr="003C12E8">
          <w:rPr>
            <w:i/>
            <w:color w:val="808080" w:themeColor="background1" w:themeShade="80"/>
          </w:rPr>
          <w:t xml:space="preserve">, </w:t>
        </w:r>
        <w:r w:rsidRPr="003C12E8">
          <w:rPr>
            <w:i/>
            <w:color w:val="808080" w:themeColor="background1" w:themeShade="80"/>
          </w:rPr>
          <w:t>의뢰자가</w:t>
        </w:r>
        <w:r w:rsidRPr="003C12E8">
          <w:rPr>
            <w:i/>
            <w:color w:val="808080" w:themeColor="background1" w:themeShade="80"/>
          </w:rPr>
          <w:t xml:space="preserve"> </w:t>
        </w:r>
        <w:r w:rsidRPr="003C12E8">
          <w:rPr>
            <w:i/>
            <w:color w:val="808080" w:themeColor="background1" w:themeShade="80"/>
          </w:rPr>
          <w:t>원하는</w:t>
        </w:r>
        <w:r w:rsidRPr="003C12E8">
          <w:rPr>
            <w:i/>
            <w:color w:val="808080" w:themeColor="background1" w:themeShade="80"/>
          </w:rPr>
          <w:t xml:space="preserve"> </w:t>
        </w:r>
        <w:r w:rsidRPr="003C12E8">
          <w:rPr>
            <w:i/>
            <w:color w:val="808080" w:themeColor="background1" w:themeShade="80"/>
          </w:rPr>
          <w:t>양식의</w:t>
        </w:r>
        <w:r w:rsidRPr="003C12E8">
          <w:rPr>
            <w:i/>
            <w:color w:val="808080" w:themeColor="background1" w:themeShade="80"/>
          </w:rPr>
          <w:t xml:space="preserve"> </w:t>
        </w:r>
        <w:r w:rsidRPr="003C12E8">
          <w:rPr>
            <w:i/>
            <w:color w:val="808080" w:themeColor="background1" w:themeShade="80"/>
          </w:rPr>
          <w:t>파일</w:t>
        </w:r>
        <w:r w:rsidRPr="003C12E8">
          <w:rPr>
            <w:i/>
            <w:color w:val="808080" w:themeColor="background1" w:themeShade="80"/>
          </w:rPr>
          <w:t>(</w:t>
        </w:r>
        <w:r w:rsidRPr="003C12E8">
          <w:rPr>
            <w:i/>
            <w:color w:val="808080" w:themeColor="background1" w:themeShade="80"/>
          </w:rPr>
          <w:t>요청</w:t>
        </w:r>
        <w:r w:rsidRPr="003C12E8">
          <w:rPr>
            <w:i/>
            <w:color w:val="808080" w:themeColor="background1" w:themeShade="80"/>
          </w:rPr>
          <w:t xml:space="preserve"> </w:t>
        </w:r>
        <w:r w:rsidRPr="003C12E8">
          <w:rPr>
            <w:i/>
            <w:color w:val="808080" w:themeColor="background1" w:themeShade="80"/>
          </w:rPr>
          <w:t>양식이</w:t>
        </w:r>
        <w:r w:rsidRPr="003C12E8">
          <w:rPr>
            <w:i/>
            <w:color w:val="808080" w:themeColor="background1" w:themeShade="80"/>
          </w:rPr>
          <w:t xml:space="preserve"> </w:t>
        </w:r>
        <w:r w:rsidRPr="003C12E8">
          <w:rPr>
            <w:i/>
            <w:color w:val="808080" w:themeColor="background1" w:themeShade="80"/>
          </w:rPr>
          <w:t>없는</w:t>
        </w:r>
        <w:r w:rsidRPr="003C12E8">
          <w:rPr>
            <w:i/>
            <w:color w:val="808080" w:themeColor="background1" w:themeShade="80"/>
          </w:rPr>
          <w:t xml:space="preserve"> </w:t>
        </w:r>
        <w:r w:rsidRPr="003C12E8">
          <w:rPr>
            <w:i/>
            <w:color w:val="808080" w:themeColor="background1" w:themeShade="80"/>
          </w:rPr>
          <w:t>경우</w:t>
        </w:r>
        <w:r w:rsidRPr="003C12E8">
          <w:rPr>
            <w:i/>
            <w:color w:val="808080" w:themeColor="background1" w:themeShade="80"/>
          </w:rPr>
          <w:t xml:space="preserve"> PDF </w:t>
        </w:r>
        <w:r w:rsidRPr="003C12E8">
          <w:rPr>
            <w:i/>
            <w:color w:val="808080" w:themeColor="background1" w:themeShade="80"/>
          </w:rPr>
          <w:t>파일</w:t>
        </w:r>
        <w:r w:rsidRPr="003C12E8">
          <w:rPr>
            <w:i/>
            <w:color w:val="808080" w:themeColor="background1" w:themeShade="80"/>
          </w:rPr>
          <w:t>)</w:t>
        </w:r>
        <w:r w:rsidRPr="003C12E8">
          <w:rPr>
            <w:i/>
            <w:color w:val="808080" w:themeColor="background1" w:themeShade="80"/>
          </w:rPr>
          <w:t>로</w:t>
        </w:r>
        <w:r w:rsidRPr="003C12E8">
          <w:rPr>
            <w:i/>
            <w:color w:val="808080" w:themeColor="background1" w:themeShade="80"/>
          </w:rPr>
          <w:t xml:space="preserve"> </w:t>
        </w:r>
        <w:r w:rsidRPr="003C12E8">
          <w:rPr>
            <w:i/>
            <w:color w:val="808080" w:themeColor="background1" w:themeShade="80"/>
          </w:rPr>
          <w:t>전달할</w:t>
        </w:r>
        <w:r w:rsidRPr="003C12E8">
          <w:rPr>
            <w:i/>
            <w:color w:val="808080" w:themeColor="background1" w:themeShade="80"/>
          </w:rPr>
          <w:t xml:space="preserve"> </w:t>
        </w:r>
        <w:r w:rsidRPr="003C12E8">
          <w:rPr>
            <w:i/>
            <w:color w:val="808080" w:themeColor="background1" w:themeShade="80"/>
          </w:rPr>
          <w:t>수</w:t>
        </w:r>
        <w:r w:rsidRPr="003C12E8">
          <w:rPr>
            <w:i/>
            <w:color w:val="808080" w:themeColor="background1" w:themeShade="80"/>
          </w:rPr>
          <w:t xml:space="preserve"> </w:t>
        </w:r>
        <w:r w:rsidRPr="003C12E8">
          <w:rPr>
            <w:i/>
            <w:color w:val="808080" w:themeColor="background1" w:themeShade="80"/>
          </w:rPr>
          <w:t>있으며</w:t>
        </w:r>
        <w:r w:rsidRPr="003C12E8">
          <w:rPr>
            <w:i/>
            <w:color w:val="808080" w:themeColor="background1" w:themeShade="80"/>
          </w:rPr>
          <w:t xml:space="preserve"> </w:t>
        </w:r>
        <w:r w:rsidRPr="003C12E8">
          <w:rPr>
            <w:i/>
            <w:color w:val="808080" w:themeColor="background1" w:themeShade="80"/>
          </w:rPr>
          <w:t>암호화된</w:t>
        </w:r>
        <w:r w:rsidRPr="003C12E8">
          <w:rPr>
            <w:i/>
            <w:color w:val="808080" w:themeColor="background1" w:themeShade="80"/>
          </w:rPr>
          <w:t xml:space="preserve"> </w:t>
        </w:r>
        <w:r w:rsidRPr="003C12E8">
          <w:rPr>
            <w:i/>
            <w:color w:val="808080" w:themeColor="background1" w:themeShade="80"/>
          </w:rPr>
          <w:t>형태로</w:t>
        </w:r>
        <w:r w:rsidRPr="003C12E8">
          <w:rPr>
            <w:i/>
            <w:color w:val="808080" w:themeColor="background1" w:themeShade="80"/>
          </w:rPr>
          <w:t xml:space="preserve"> e-mail</w:t>
        </w:r>
        <w:r w:rsidRPr="003C12E8">
          <w:rPr>
            <w:i/>
            <w:color w:val="808080" w:themeColor="background1" w:themeShade="80"/>
          </w:rPr>
          <w:t>로</w:t>
        </w:r>
        <w:r w:rsidRPr="003C12E8">
          <w:rPr>
            <w:i/>
            <w:color w:val="808080" w:themeColor="background1" w:themeShade="80"/>
          </w:rPr>
          <w:t xml:space="preserve"> </w:t>
        </w:r>
        <w:r w:rsidRPr="003C12E8">
          <w:rPr>
            <w:i/>
            <w:color w:val="808080" w:themeColor="background1" w:themeShade="80"/>
          </w:rPr>
          <w:t>전달하고</w:t>
        </w:r>
        <w:r w:rsidRPr="003C12E8">
          <w:rPr>
            <w:i/>
            <w:color w:val="808080" w:themeColor="background1" w:themeShade="80"/>
          </w:rPr>
          <w:t xml:space="preserve">, </w:t>
        </w:r>
        <w:r w:rsidRPr="003C12E8">
          <w:rPr>
            <w:i/>
            <w:color w:val="808080" w:themeColor="background1" w:themeShade="80"/>
          </w:rPr>
          <w:t>별도의</w:t>
        </w:r>
        <w:r w:rsidRPr="003C12E8">
          <w:rPr>
            <w:i/>
            <w:color w:val="808080" w:themeColor="background1" w:themeShade="80"/>
          </w:rPr>
          <w:t xml:space="preserve"> e-mail</w:t>
        </w:r>
        <w:r w:rsidRPr="003C12E8">
          <w:rPr>
            <w:i/>
            <w:color w:val="808080" w:themeColor="background1" w:themeShade="80"/>
          </w:rPr>
          <w:t>로</w:t>
        </w:r>
        <w:r w:rsidRPr="003C12E8">
          <w:rPr>
            <w:i/>
            <w:color w:val="808080" w:themeColor="background1" w:themeShade="80"/>
          </w:rPr>
          <w:t xml:space="preserve"> </w:t>
        </w:r>
        <w:r w:rsidRPr="003C12E8">
          <w:rPr>
            <w:i/>
            <w:color w:val="808080" w:themeColor="background1" w:themeShade="80"/>
          </w:rPr>
          <w:t>암호를</w:t>
        </w:r>
        <w:r w:rsidRPr="003C12E8">
          <w:rPr>
            <w:i/>
            <w:color w:val="808080" w:themeColor="background1" w:themeShade="80"/>
          </w:rPr>
          <w:t xml:space="preserve"> </w:t>
        </w:r>
        <w:r w:rsidRPr="003C12E8">
          <w:rPr>
            <w:i/>
            <w:color w:val="808080" w:themeColor="background1" w:themeShade="80"/>
          </w:rPr>
          <w:t>전달한다</w:t>
        </w:r>
        <w:r w:rsidRPr="003C12E8">
          <w:rPr>
            <w:i/>
            <w:color w:val="808080" w:themeColor="background1" w:themeShade="80"/>
          </w:rPr>
          <w:t xml:space="preserve">. </w:t>
        </w:r>
        <w:r w:rsidRPr="003C12E8">
          <w:rPr>
            <w:i/>
            <w:color w:val="808080" w:themeColor="background1" w:themeShade="80"/>
          </w:rPr>
          <w:t>전달</w:t>
        </w:r>
        <w:r w:rsidRPr="003C12E8">
          <w:rPr>
            <w:i/>
            <w:color w:val="808080" w:themeColor="background1" w:themeShade="80"/>
          </w:rPr>
          <w:t xml:space="preserve"> </w:t>
        </w:r>
        <w:r w:rsidRPr="003C12E8">
          <w:rPr>
            <w:i/>
            <w:color w:val="808080" w:themeColor="background1" w:themeShade="80"/>
          </w:rPr>
          <w:t>시</w:t>
        </w:r>
        <w:r w:rsidRPr="003C12E8">
          <w:rPr>
            <w:i/>
            <w:color w:val="808080" w:themeColor="background1" w:themeShade="80"/>
          </w:rPr>
          <w:t xml:space="preserve"> FM_NNS_DA_011 Material Receipt Form</w:t>
        </w:r>
        <w:r w:rsidRPr="003C12E8">
          <w:rPr>
            <w:i/>
            <w:color w:val="808080" w:themeColor="background1" w:themeShade="80"/>
          </w:rPr>
          <w:t>을</w:t>
        </w:r>
        <w:r w:rsidRPr="003C12E8">
          <w:rPr>
            <w:i/>
            <w:color w:val="808080" w:themeColor="background1" w:themeShade="80"/>
          </w:rPr>
          <w:t xml:space="preserve"> </w:t>
        </w:r>
        <w:r w:rsidRPr="003C12E8">
          <w:rPr>
            <w:i/>
            <w:color w:val="808080" w:themeColor="background1" w:themeShade="80"/>
          </w:rPr>
          <w:t>작성하여</w:t>
        </w:r>
        <w:r w:rsidRPr="003C12E8">
          <w:rPr>
            <w:i/>
            <w:color w:val="808080" w:themeColor="background1" w:themeShade="80"/>
          </w:rPr>
          <w:t xml:space="preserve"> </w:t>
        </w:r>
        <w:r w:rsidRPr="003C12E8">
          <w:rPr>
            <w:i/>
            <w:color w:val="808080" w:themeColor="background1" w:themeShade="80"/>
          </w:rPr>
          <w:t>기록을</w:t>
        </w:r>
        <w:r w:rsidRPr="003C12E8">
          <w:rPr>
            <w:i/>
            <w:color w:val="808080" w:themeColor="background1" w:themeShade="80"/>
          </w:rPr>
          <w:t xml:space="preserve"> </w:t>
        </w:r>
        <w:r w:rsidRPr="003C12E8">
          <w:rPr>
            <w:i/>
            <w:color w:val="808080" w:themeColor="background1" w:themeShade="80"/>
          </w:rPr>
          <w:t>남긴다</w:t>
        </w:r>
        <w:r w:rsidRPr="003C12E8">
          <w:rPr>
            <w:i/>
            <w:color w:val="808080" w:themeColor="background1" w:themeShade="80"/>
          </w:rPr>
          <w:t>.</w:t>
        </w:r>
      </w:ins>
    </w:p>
    <w:p w14:paraId="44EA59E0" w14:textId="60DF33C8" w:rsidR="00DA3180" w:rsidRDefault="00A85C46" w:rsidP="00A85C46">
      <w:pPr>
        <w:widowControl w:val="0"/>
        <w:ind w:left="425"/>
        <w:rPr>
          <w:ins w:id="36" w:author="김유진" w:date="2025-10-21T11:48:00Z" w16du:dateUtc="2025-10-21T02:48:00Z"/>
          <w:i/>
          <w:color w:val="FF0000"/>
        </w:rPr>
      </w:pPr>
      <w:r w:rsidRPr="006B0B82">
        <w:rPr>
          <w:i/>
          <w:color w:val="FF0000"/>
        </w:rPr>
        <w:t>임상시험계획서를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참고하여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배정일</w:t>
      </w:r>
      <w:r w:rsidR="00CC3B8A" w:rsidRPr="006B0B82">
        <w:rPr>
          <w:rFonts w:hint="eastAsia"/>
          <w:i/>
          <w:color w:val="FF0000"/>
        </w:rPr>
        <w:t xml:space="preserve"> </w:t>
      </w:r>
      <w:r w:rsidR="00CC3B8A" w:rsidRPr="006B0B82">
        <w:rPr>
          <w:rFonts w:hint="eastAsia"/>
          <w:i/>
          <w:color w:val="FF0000"/>
        </w:rPr>
        <w:t>및</w:t>
      </w:r>
      <w:r w:rsidR="00CC3B8A" w:rsidRPr="006B0B82">
        <w:rPr>
          <w:rFonts w:hint="eastAsia"/>
          <w:i/>
          <w:color w:val="FF0000"/>
        </w:rPr>
        <w:t xml:space="preserve"> </w:t>
      </w:r>
      <w:r w:rsidR="00CC3B8A" w:rsidRPr="006B0B82">
        <w:rPr>
          <w:rFonts w:hint="eastAsia"/>
          <w:i/>
          <w:color w:val="FF0000"/>
        </w:rPr>
        <w:t>전달</w:t>
      </w:r>
      <w:r w:rsidR="00CC3B8A" w:rsidRPr="006B0B82">
        <w:rPr>
          <w:rFonts w:hint="eastAsia"/>
          <w:i/>
          <w:color w:val="FF0000"/>
        </w:rPr>
        <w:t xml:space="preserve"> </w:t>
      </w:r>
      <w:r w:rsidR="00CC3B8A" w:rsidRPr="006B0B82">
        <w:rPr>
          <w:rFonts w:hint="eastAsia"/>
          <w:i/>
          <w:color w:val="FF0000"/>
        </w:rPr>
        <w:t>형식</w:t>
      </w:r>
      <w:r w:rsidR="00D00123" w:rsidRPr="006B0B82">
        <w:rPr>
          <w:rFonts w:hint="eastAsia"/>
          <w:i/>
          <w:color w:val="FF0000"/>
        </w:rPr>
        <w:t xml:space="preserve"> </w:t>
      </w:r>
      <w:r w:rsidR="00D00123" w:rsidRPr="006B0B82">
        <w:rPr>
          <w:rFonts w:hint="eastAsia"/>
          <w:i/>
          <w:color w:val="FF0000"/>
        </w:rPr>
        <w:t>및</w:t>
      </w:r>
      <w:r w:rsidR="00D00123" w:rsidRPr="006B0B82">
        <w:rPr>
          <w:rFonts w:hint="eastAsia"/>
          <w:i/>
          <w:color w:val="FF0000"/>
        </w:rPr>
        <w:t xml:space="preserve"> </w:t>
      </w:r>
      <w:r w:rsidR="00D00123" w:rsidRPr="006B0B82">
        <w:rPr>
          <w:rFonts w:hint="eastAsia"/>
          <w:i/>
          <w:color w:val="FF0000"/>
        </w:rPr>
        <w:t>방법</w:t>
      </w:r>
      <w:r w:rsidRPr="006B0B82">
        <w:rPr>
          <w:i/>
          <w:color w:val="FF0000"/>
        </w:rPr>
        <w:t>을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확인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후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작성</w:t>
      </w:r>
    </w:p>
    <w:p w14:paraId="7BF766CC" w14:textId="77777777" w:rsidR="000F64AA" w:rsidRPr="006B0B82" w:rsidRDefault="000F64AA" w:rsidP="00A85C46">
      <w:pPr>
        <w:widowControl w:val="0"/>
        <w:ind w:left="425"/>
        <w:rPr>
          <w:b/>
          <w:bCs w:val="0"/>
          <w:i/>
        </w:rPr>
      </w:pPr>
    </w:p>
    <w:p w14:paraId="1506F797" w14:textId="6C4F4E33" w:rsidR="00F5135F" w:rsidRPr="00646F3D" w:rsidRDefault="009207CB" w:rsidP="00F5135F">
      <w:pPr>
        <w:pStyle w:val="ab"/>
        <w:widowControl w:val="0"/>
        <w:numPr>
          <w:ilvl w:val="0"/>
          <w:numId w:val="3"/>
        </w:numPr>
        <w:autoSpaceDE w:val="0"/>
        <w:autoSpaceDN w:val="0"/>
        <w:snapToGrid w:val="0"/>
        <w:ind w:leftChars="0" w:left="512" w:hangingChars="213" w:hanging="512"/>
        <w:contextualSpacing/>
        <w:outlineLvl w:val="0"/>
        <w:rPr>
          <w:b/>
          <w:bCs w:val="0"/>
        </w:rPr>
      </w:pPr>
      <w:bookmarkStart w:id="37" w:name="_Toc524589341"/>
      <w:bookmarkStart w:id="38" w:name="_Toc129867559"/>
      <w:r w:rsidRPr="00646F3D">
        <w:rPr>
          <w:b/>
        </w:rPr>
        <w:t>무작위배정</w:t>
      </w:r>
      <w:r w:rsidRPr="00646F3D">
        <w:rPr>
          <w:b/>
        </w:rPr>
        <w:t xml:space="preserve"> </w:t>
      </w:r>
      <w:r w:rsidRPr="00646F3D">
        <w:rPr>
          <w:b/>
        </w:rPr>
        <w:t>방법</w:t>
      </w:r>
      <w:bookmarkEnd w:id="37"/>
      <w:bookmarkEnd w:id="38"/>
    </w:p>
    <w:p w14:paraId="11C952D2" w14:textId="1620B14A" w:rsidR="00F5135F" w:rsidRPr="00646F3D" w:rsidRDefault="009207CB" w:rsidP="005A338B">
      <w:pPr>
        <w:pStyle w:val="ab"/>
        <w:widowControl w:val="0"/>
        <w:numPr>
          <w:ilvl w:val="1"/>
          <w:numId w:val="3"/>
        </w:numPr>
        <w:autoSpaceDE w:val="0"/>
        <w:autoSpaceDN w:val="0"/>
        <w:snapToGrid w:val="0"/>
        <w:ind w:leftChars="0"/>
        <w:contextualSpacing/>
        <w:outlineLvl w:val="1"/>
        <w:rPr>
          <w:b/>
          <w:bCs w:val="0"/>
        </w:rPr>
      </w:pPr>
      <w:bookmarkStart w:id="39" w:name="_Toc129867560"/>
      <w:r w:rsidRPr="00646F3D">
        <w:rPr>
          <w:b/>
        </w:rPr>
        <w:t>난수</w:t>
      </w:r>
      <w:r w:rsidRPr="00646F3D">
        <w:rPr>
          <w:b/>
        </w:rPr>
        <w:t xml:space="preserve"> </w:t>
      </w:r>
      <w:r w:rsidRPr="00646F3D">
        <w:rPr>
          <w:b/>
        </w:rPr>
        <w:t>발생방법</w:t>
      </w:r>
      <w:bookmarkEnd w:id="39"/>
    </w:p>
    <w:p w14:paraId="54F6646D" w14:textId="77777777" w:rsidR="00A85C46" w:rsidRPr="006B0B82" w:rsidRDefault="00A85C46" w:rsidP="00A85C46">
      <w:pPr>
        <w:ind w:left="425"/>
        <w:rPr>
          <w:i/>
          <w:color w:val="FF0000"/>
        </w:rPr>
      </w:pPr>
      <w:r w:rsidRPr="006B0B82">
        <w:rPr>
          <w:i/>
          <w:color w:val="FF0000"/>
        </w:rPr>
        <w:t>난수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발생방법에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대해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사용하는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프로그램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및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방법</w:t>
      </w:r>
      <w:r w:rsidRPr="006B0B82">
        <w:rPr>
          <w:i/>
          <w:color w:val="FF0000"/>
        </w:rPr>
        <w:t xml:space="preserve"> Seed Number </w:t>
      </w:r>
      <w:r w:rsidRPr="006B0B82">
        <w:rPr>
          <w:i/>
          <w:color w:val="FF0000"/>
        </w:rPr>
        <w:t>형식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등을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기재한다</w:t>
      </w:r>
      <w:r w:rsidRPr="006B0B82">
        <w:rPr>
          <w:i/>
          <w:color w:val="FF0000"/>
        </w:rPr>
        <w:t>.</w:t>
      </w:r>
    </w:p>
    <w:p w14:paraId="54C5A095" w14:textId="1DBC6C76" w:rsidR="00D36F53" w:rsidRDefault="00D606F2" w:rsidP="00A85C46">
      <w:pPr>
        <w:widowControl w:val="0"/>
        <w:autoSpaceDE w:val="0"/>
        <w:autoSpaceDN w:val="0"/>
        <w:snapToGrid w:val="0"/>
        <w:ind w:left="425"/>
        <w:contextualSpacing/>
        <w:rPr>
          <w:ins w:id="40" w:author="김유진" w:date="2025-10-22T11:39:00Z" w16du:dateUtc="2025-10-22T02:39:00Z"/>
          <w:i/>
          <w:color w:val="808080" w:themeColor="background1" w:themeShade="80"/>
        </w:rPr>
      </w:pPr>
      <w:r w:rsidRPr="006B0B82">
        <w:rPr>
          <w:rFonts w:hint="eastAsia"/>
          <w:i/>
          <w:color w:val="808080" w:themeColor="background1" w:themeShade="80"/>
        </w:rPr>
        <w:t>SAS</w:t>
      </w:r>
      <w:r w:rsidRPr="006B0B82">
        <w:rPr>
          <w:rFonts w:hint="eastAsia"/>
          <w:i/>
          <w:color w:val="808080" w:themeColor="background1" w:themeShade="80"/>
          <w:vertAlign w:val="superscript"/>
        </w:rPr>
        <w:t>®</w:t>
      </w:r>
      <w:r w:rsidRPr="006B0B82">
        <w:rPr>
          <w:rFonts w:hint="eastAsia"/>
          <w:i/>
          <w:color w:val="808080" w:themeColor="background1" w:themeShade="80"/>
        </w:rPr>
        <w:t xml:space="preserve"> version </w:t>
      </w:r>
      <w:r w:rsidR="003D0503" w:rsidRPr="006B0B82">
        <w:rPr>
          <w:rFonts w:hint="eastAsia"/>
          <w:i/>
          <w:color w:val="808080" w:themeColor="background1" w:themeShade="80"/>
        </w:rPr>
        <w:t>X</w:t>
      </w:r>
      <w:r w:rsidRPr="006B0B82">
        <w:rPr>
          <w:rFonts w:hint="eastAsia"/>
          <w:i/>
          <w:color w:val="808080" w:themeColor="background1" w:themeShade="80"/>
        </w:rPr>
        <w:t>.</w:t>
      </w:r>
      <w:r w:rsidR="003D0503" w:rsidRPr="006B0B82">
        <w:rPr>
          <w:rFonts w:hint="eastAsia"/>
          <w:i/>
          <w:color w:val="808080" w:themeColor="background1" w:themeShade="80"/>
        </w:rPr>
        <w:t>X</w:t>
      </w:r>
      <w:r w:rsidRPr="006B0B82">
        <w:rPr>
          <w:rFonts w:hint="eastAsia"/>
          <w:i/>
          <w:color w:val="808080" w:themeColor="background1" w:themeShade="80"/>
        </w:rPr>
        <w:t xml:space="preserve"> </w:t>
      </w:r>
      <w:ins w:id="41" w:author="김유진" w:date="2025-10-22T11:27:00Z" w16du:dateUtc="2025-10-22T02:27:00Z">
        <w:r w:rsidR="000F2C87">
          <w:rPr>
            <w:rFonts w:hint="eastAsia"/>
            <w:i/>
            <w:color w:val="808080" w:themeColor="background1" w:themeShade="80"/>
          </w:rPr>
          <w:t>이상</w:t>
        </w:r>
      </w:ins>
      <w:del w:id="42" w:author="김유진" w:date="2025-10-22T11:27:00Z" w16du:dateUtc="2025-10-22T02:27:00Z">
        <w:r w:rsidRPr="006B0B82" w:rsidDel="000F2C87">
          <w:rPr>
            <w:rFonts w:hint="eastAsia"/>
            <w:i/>
            <w:color w:val="808080" w:themeColor="background1" w:themeShade="80"/>
          </w:rPr>
          <w:delText>(</w:delText>
        </w:r>
        <w:r w:rsidRPr="006B0B82" w:rsidDel="000F2C87">
          <w:rPr>
            <w:rFonts w:hint="eastAsia"/>
            <w:i/>
            <w:color w:val="808080" w:themeColor="background1" w:themeShade="80"/>
          </w:rPr>
          <w:delText>또는</w:delText>
        </w:r>
        <w:r w:rsidRPr="006B0B82" w:rsidDel="000F2C87">
          <w:rPr>
            <w:rFonts w:hint="eastAsia"/>
            <w:i/>
            <w:color w:val="808080" w:themeColor="background1" w:themeShade="80"/>
          </w:rPr>
          <w:delText xml:space="preserve"> </w:delText>
        </w:r>
        <w:r w:rsidRPr="006B0B82" w:rsidDel="000F2C87">
          <w:rPr>
            <w:rFonts w:hint="eastAsia"/>
            <w:i/>
            <w:color w:val="808080" w:themeColor="background1" w:themeShade="80"/>
          </w:rPr>
          <w:delText>최신</w:delText>
        </w:r>
        <w:r w:rsidRPr="006B0B82" w:rsidDel="000F2C87">
          <w:rPr>
            <w:rFonts w:hint="eastAsia"/>
            <w:i/>
            <w:color w:val="808080" w:themeColor="background1" w:themeShade="80"/>
          </w:rPr>
          <w:delText xml:space="preserve"> </w:delText>
        </w:r>
        <w:r w:rsidRPr="006B0B82" w:rsidDel="000F2C87">
          <w:rPr>
            <w:rFonts w:hint="eastAsia"/>
            <w:i/>
            <w:color w:val="808080" w:themeColor="background1" w:themeShade="80"/>
          </w:rPr>
          <w:delText>버전</w:delText>
        </w:r>
        <w:r w:rsidRPr="006B0B82" w:rsidDel="000F2C87">
          <w:rPr>
            <w:rFonts w:hint="eastAsia"/>
            <w:i/>
            <w:color w:val="808080" w:themeColor="background1" w:themeShade="80"/>
          </w:rPr>
          <w:delText>)</w:delText>
        </w:r>
      </w:del>
      <w:r w:rsidR="00A85C46" w:rsidRPr="006B0B82">
        <w:rPr>
          <w:i/>
          <w:color w:val="808080" w:themeColor="background1" w:themeShade="80"/>
        </w:rPr>
        <w:t>의</w:t>
      </w:r>
      <w:r w:rsidR="00A85C46" w:rsidRPr="006B0B82">
        <w:rPr>
          <w:i/>
          <w:color w:val="808080" w:themeColor="background1" w:themeShade="80"/>
        </w:rPr>
        <w:t xml:space="preserve"> PROC PLAN procedure</w:t>
      </w:r>
      <w:r w:rsidR="00A85C46" w:rsidRPr="006B0B82">
        <w:rPr>
          <w:i/>
          <w:color w:val="808080" w:themeColor="background1" w:themeShade="80"/>
        </w:rPr>
        <w:t>를</w:t>
      </w:r>
      <w:r w:rsidR="00A85C46" w:rsidRPr="006B0B82">
        <w:rPr>
          <w:i/>
          <w:color w:val="808080" w:themeColor="background1" w:themeShade="80"/>
        </w:rPr>
        <w:t xml:space="preserve"> </w:t>
      </w:r>
      <w:r w:rsidR="00A85C46" w:rsidRPr="006B0B82">
        <w:rPr>
          <w:i/>
          <w:color w:val="808080" w:themeColor="background1" w:themeShade="80"/>
        </w:rPr>
        <w:t>사용하여</w:t>
      </w:r>
      <w:r w:rsidR="00A85C46" w:rsidRPr="006B0B82">
        <w:rPr>
          <w:i/>
          <w:color w:val="808080" w:themeColor="background1" w:themeShade="80"/>
        </w:rPr>
        <w:t xml:space="preserve"> </w:t>
      </w:r>
      <w:r w:rsidR="00A85C46" w:rsidRPr="006B0B82">
        <w:rPr>
          <w:i/>
          <w:color w:val="808080" w:themeColor="background1" w:themeShade="80"/>
        </w:rPr>
        <w:t>무작위배정에</w:t>
      </w:r>
      <w:r w:rsidR="00A85C46" w:rsidRPr="006B0B82">
        <w:rPr>
          <w:i/>
          <w:color w:val="808080" w:themeColor="background1" w:themeShade="80"/>
        </w:rPr>
        <w:t xml:space="preserve"> </w:t>
      </w:r>
      <w:r w:rsidR="00A85C46" w:rsidRPr="006B0B82">
        <w:rPr>
          <w:i/>
          <w:color w:val="808080" w:themeColor="background1" w:themeShade="80"/>
        </w:rPr>
        <w:t>필요한</w:t>
      </w:r>
      <w:r w:rsidR="00A85C46" w:rsidRPr="006B0B82">
        <w:rPr>
          <w:i/>
          <w:color w:val="808080" w:themeColor="background1" w:themeShade="80"/>
        </w:rPr>
        <w:t xml:space="preserve"> </w:t>
      </w:r>
      <w:r w:rsidR="00A85C46" w:rsidRPr="006B0B82">
        <w:rPr>
          <w:i/>
          <w:color w:val="808080" w:themeColor="background1" w:themeShade="80"/>
        </w:rPr>
        <w:t>난수를</w:t>
      </w:r>
      <w:r w:rsidR="00A85C46" w:rsidRPr="006B0B82">
        <w:rPr>
          <w:i/>
          <w:color w:val="808080" w:themeColor="background1" w:themeShade="80"/>
        </w:rPr>
        <w:t xml:space="preserve"> </w:t>
      </w:r>
      <w:r w:rsidR="00A85C46" w:rsidRPr="006B0B82">
        <w:rPr>
          <w:i/>
          <w:color w:val="808080" w:themeColor="background1" w:themeShade="80"/>
        </w:rPr>
        <w:t>발생한다</w:t>
      </w:r>
      <w:r w:rsidR="00A85C46" w:rsidRPr="006B0B82">
        <w:rPr>
          <w:i/>
          <w:color w:val="808080" w:themeColor="background1" w:themeShade="80"/>
        </w:rPr>
        <w:t xml:space="preserve">. </w:t>
      </w:r>
      <w:r w:rsidR="00A85C46" w:rsidRPr="006B0B82">
        <w:rPr>
          <w:i/>
          <w:color w:val="808080" w:themeColor="background1" w:themeShade="80"/>
        </w:rPr>
        <w:t>이때</w:t>
      </w:r>
      <w:r w:rsidR="00A85C46" w:rsidRPr="006B0B82">
        <w:rPr>
          <w:i/>
          <w:color w:val="808080" w:themeColor="background1" w:themeShade="80"/>
        </w:rPr>
        <w:t xml:space="preserve"> </w:t>
      </w:r>
      <w:ins w:id="43" w:author="김유진" w:date="2025-10-22T11:27:00Z" w16du:dateUtc="2025-10-22T02:27:00Z">
        <w:r w:rsidR="000F2C87">
          <w:rPr>
            <w:rFonts w:hint="eastAsia"/>
            <w:i/>
            <w:color w:val="808080" w:themeColor="background1" w:themeShade="80"/>
          </w:rPr>
          <w:t>사용되는</w:t>
        </w:r>
        <w:r w:rsidR="000F2C87">
          <w:rPr>
            <w:rFonts w:hint="eastAsia"/>
            <w:i/>
            <w:color w:val="808080" w:themeColor="background1" w:themeShade="80"/>
          </w:rPr>
          <w:t xml:space="preserve"> </w:t>
        </w:r>
      </w:ins>
      <w:r w:rsidR="00A85C46" w:rsidRPr="006B0B82">
        <w:rPr>
          <w:i/>
          <w:color w:val="808080" w:themeColor="background1" w:themeShade="80"/>
        </w:rPr>
        <w:t>Seed Number</w:t>
      </w:r>
      <w:r w:rsidR="00A85C46" w:rsidRPr="006B0B82">
        <w:rPr>
          <w:i/>
          <w:color w:val="808080" w:themeColor="background1" w:themeShade="80"/>
        </w:rPr>
        <w:t>는</w:t>
      </w:r>
      <w:r w:rsidR="00A85C46" w:rsidRPr="006B0B82">
        <w:rPr>
          <w:i/>
          <w:color w:val="808080" w:themeColor="background1" w:themeShade="80"/>
        </w:rPr>
        <w:t xml:space="preserve"> </w:t>
      </w:r>
      <w:r w:rsidR="00A85C46" w:rsidRPr="006B0B82">
        <w:rPr>
          <w:i/>
          <w:color w:val="808080" w:themeColor="background1" w:themeShade="80"/>
        </w:rPr>
        <w:t>임의의</w:t>
      </w:r>
      <w:r w:rsidR="00A85C46" w:rsidRPr="006B0B82">
        <w:rPr>
          <w:i/>
          <w:color w:val="808080" w:themeColor="background1" w:themeShade="80"/>
        </w:rPr>
        <w:t xml:space="preserve"> 10</w:t>
      </w:r>
      <w:r w:rsidR="00A85C46" w:rsidRPr="006B0B82">
        <w:rPr>
          <w:i/>
          <w:color w:val="808080" w:themeColor="background1" w:themeShade="80"/>
        </w:rPr>
        <w:t>자리</w:t>
      </w:r>
      <w:r w:rsidR="00A85C46" w:rsidRPr="006B0B82">
        <w:rPr>
          <w:i/>
          <w:color w:val="808080" w:themeColor="background1" w:themeShade="80"/>
        </w:rPr>
        <w:t xml:space="preserve"> </w:t>
      </w:r>
      <w:r w:rsidR="00A85C46" w:rsidRPr="006B0B82">
        <w:rPr>
          <w:i/>
          <w:color w:val="808080" w:themeColor="background1" w:themeShade="80"/>
        </w:rPr>
        <w:t>숫자로</w:t>
      </w:r>
      <w:r w:rsidR="00A85C46" w:rsidRPr="006B0B82">
        <w:rPr>
          <w:i/>
          <w:color w:val="808080" w:themeColor="background1" w:themeShade="80"/>
        </w:rPr>
        <w:t xml:space="preserve"> </w:t>
      </w:r>
      <w:ins w:id="44" w:author="김유진" w:date="2025-10-22T11:27:00Z" w16du:dateUtc="2025-10-22T02:27:00Z">
        <w:r w:rsidR="000F2C87">
          <w:rPr>
            <w:rFonts w:hint="eastAsia"/>
            <w:i/>
            <w:color w:val="808080" w:themeColor="background1" w:themeShade="80"/>
          </w:rPr>
          <w:t>설정하며</w:t>
        </w:r>
        <w:r w:rsidR="000F2C87">
          <w:rPr>
            <w:rFonts w:hint="eastAsia"/>
            <w:i/>
            <w:color w:val="808080" w:themeColor="background1" w:themeShade="80"/>
          </w:rPr>
          <w:t xml:space="preserve">, </w:t>
        </w:r>
        <w:r w:rsidR="000F2C87">
          <w:rPr>
            <w:rFonts w:hint="eastAsia"/>
            <w:i/>
            <w:color w:val="808080" w:themeColor="background1" w:themeShade="80"/>
          </w:rPr>
          <w:t>설정</w:t>
        </w:r>
        <w:r w:rsidR="000F2C87">
          <w:rPr>
            <w:rFonts w:hint="eastAsia"/>
            <w:i/>
            <w:color w:val="808080" w:themeColor="background1" w:themeShade="80"/>
          </w:rPr>
          <w:t xml:space="preserve"> </w:t>
        </w:r>
        <w:r w:rsidR="000F2C87">
          <w:rPr>
            <w:rFonts w:hint="eastAsia"/>
            <w:i/>
            <w:color w:val="808080" w:themeColor="background1" w:themeShade="80"/>
          </w:rPr>
          <w:t>이후에는</w:t>
        </w:r>
        <w:r w:rsidR="000F2C87">
          <w:rPr>
            <w:rFonts w:hint="eastAsia"/>
            <w:i/>
            <w:color w:val="808080" w:themeColor="background1" w:themeShade="80"/>
          </w:rPr>
          <w:t xml:space="preserve"> </w:t>
        </w:r>
        <w:r w:rsidR="000F2C87">
          <w:rPr>
            <w:rFonts w:hint="eastAsia"/>
            <w:i/>
            <w:color w:val="808080" w:themeColor="background1" w:themeShade="80"/>
          </w:rPr>
          <w:t>재현성</w:t>
        </w:r>
        <w:r w:rsidR="000F2C87">
          <w:rPr>
            <w:rFonts w:hint="eastAsia"/>
            <w:i/>
            <w:color w:val="808080" w:themeColor="background1" w:themeShade="80"/>
          </w:rPr>
          <w:t xml:space="preserve"> </w:t>
        </w:r>
        <w:r w:rsidR="000F2C87">
          <w:rPr>
            <w:rFonts w:hint="eastAsia"/>
            <w:i/>
            <w:color w:val="808080" w:themeColor="background1" w:themeShade="80"/>
          </w:rPr>
          <w:t>확보를</w:t>
        </w:r>
        <w:r w:rsidR="000F2C87">
          <w:rPr>
            <w:rFonts w:hint="eastAsia"/>
            <w:i/>
            <w:color w:val="808080" w:themeColor="background1" w:themeShade="80"/>
          </w:rPr>
          <w:t xml:space="preserve"> </w:t>
        </w:r>
        <w:r w:rsidR="000F2C87">
          <w:rPr>
            <w:rFonts w:hint="eastAsia"/>
            <w:i/>
            <w:color w:val="808080" w:themeColor="background1" w:themeShade="80"/>
          </w:rPr>
          <w:t>위해</w:t>
        </w:r>
        <w:r w:rsidR="000F2C87">
          <w:rPr>
            <w:rFonts w:hint="eastAsia"/>
            <w:i/>
            <w:color w:val="808080" w:themeColor="background1" w:themeShade="80"/>
          </w:rPr>
          <w:t xml:space="preserve"> </w:t>
        </w:r>
        <w:r w:rsidR="000F2C87">
          <w:rPr>
            <w:rFonts w:hint="eastAsia"/>
            <w:i/>
            <w:color w:val="808080" w:themeColor="background1" w:themeShade="80"/>
          </w:rPr>
          <w:t>변경하지</w:t>
        </w:r>
        <w:r w:rsidR="000F2C87">
          <w:rPr>
            <w:rFonts w:hint="eastAsia"/>
            <w:i/>
            <w:color w:val="808080" w:themeColor="background1" w:themeShade="80"/>
          </w:rPr>
          <w:t xml:space="preserve"> </w:t>
        </w:r>
        <w:r w:rsidR="000F2C87">
          <w:rPr>
            <w:rFonts w:hint="eastAsia"/>
            <w:i/>
            <w:color w:val="808080" w:themeColor="background1" w:themeShade="80"/>
          </w:rPr>
          <w:t>않도록</w:t>
        </w:r>
        <w:r w:rsidR="000F2C87">
          <w:rPr>
            <w:rFonts w:hint="eastAsia"/>
            <w:i/>
            <w:color w:val="808080" w:themeColor="background1" w:themeShade="80"/>
          </w:rPr>
          <w:t xml:space="preserve"> </w:t>
        </w:r>
        <w:r w:rsidR="000F2C87">
          <w:rPr>
            <w:rFonts w:hint="eastAsia"/>
            <w:i/>
            <w:color w:val="808080" w:themeColor="background1" w:themeShade="80"/>
          </w:rPr>
          <w:t>한다</w:t>
        </w:r>
        <w:r w:rsidR="000F2C87">
          <w:rPr>
            <w:rFonts w:hint="eastAsia"/>
            <w:i/>
            <w:color w:val="808080" w:themeColor="background1" w:themeShade="80"/>
          </w:rPr>
          <w:t xml:space="preserve">. </w:t>
        </w:r>
        <w:r w:rsidR="000F2C87">
          <w:rPr>
            <w:rFonts w:hint="eastAsia"/>
            <w:i/>
            <w:color w:val="808080" w:themeColor="background1" w:themeShade="80"/>
          </w:rPr>
          <w:t>테스트용</w:t>
        </w:r>
        <w:r w:rsidR="000F2C87">
          <w:rPr>
            <w:rFonts w:hint="eastAsia"/>
            <w:i/>
            <w:color w:val="808080" w:themeColor="background1" w:themeShade="80"/>
          </w:rPr>
          <w:t xml:space="preserve"> </w:t>
        </w:r>
        <w:r w:rsidR="000F2C87">
          <w:rPr>
            <w:rFonts w:hint="eastAsia"/>
            <w:i/>
            <w:color w:val="808080" w:themeColor="background1" w:themeShade="80"/>
          </w:rPr>
          <w:t>무작위배정과</w:t>
        </w:r>
        <w:r w:rsidR="000F2C87">
          <w:rPr>
            <w:rFonts w:hint="eastAsia"/>
            <w:i/>
            <w:color w:val="808080" w:themeColor="background1" w:themeShade="80"/>
          </w:rPr>
          <w:t xml:space="preserve"> </w:t>
        </w:r>
        <w:r w:rsidR="000F2C87">
          <w:rPr>
            <w:rFonts w:hint="eastAsia"/>
            <w:i/>
            <w:color w:val="808080" w:themeColor="background1" w:themeShade="80"/>
          </w:rPr>
          <w:t>실제</w:t>
        </w:r>
        <w:r w:rsidR="000F2C87">
          <w:rPr>
            <w:rFonts w:hint="eastAsia"/>
            <w:i/>
            <w:color w:val="808080" w:themeColor="background1" w:themeShade="80"/>
          </w:rPr>
          <w:t xml:space="preserve"> </w:t>
        </w:r>
        <w:r w:rsidR="000F2C87">
          <w:rPr>
            <w:rFonts w:hint="eastAsia"/>
            <w:i/>
            <w:color w:val="808080" w:themeColor="background1" w:themeShade="80"/>
          </w:rPr>
          <w:t>무작위배정에서는</w:t>
        </w:r>
        <w:r w:rsidR="000F2C87">
          <w:rPr>
            <w:rFonts w:hint="eastAsia"/>
            <w:i/>
            <w:color w:val="808080" w:themeColor="background1" w:themeShade="80"/>
          </w:rPr>
          <w:t xml:space="preserve"> </w:t>
        </w:r>
        <w:r w:rsidR="000F2C87">
          <w:rPr>
            <w:rFonts w:hint="eastAsia"/>
            <w:i/>
            <w:color w:val="808080" w:themeColor="background1" w:themeShade="80"/>
          </w:rPr>
          <w:t>서로</w:t>
        </w:r>
        <w:r w:rsidR="000F2C87">
          <w:rPr>
            <w:rFonts w:hint="eastAsia"/>
            <w:i/>
            <w:color w:val="808080" w:themeColor="background1" w:themeShade="80"/>
          </w:rPr>
          <w:t xml:space="preserve"> </w:t>
        </w:r>
        <w:r w:rsidR="000F2C87">
          <w:rPr>
            <w:rFonts w:hint="eastAsia"/>
            <w:i/>
            <w:color w:val="808080" w:themeColor="background1" w:themeShade="80"/>
          </w:rPr>
          <w:t>다른</w:t>
        </w:r>
        <w:r w:rsidR="000F2C87">
          <w:rPr>
            <w:rFonts w:hint="eastAsia"/>
            <w:i/>
            <w:color w:val="808080" w:themeColor="background1" w:themeShade="80"/>
          </w:rPr>
          <w:t xml:space="preserve"> Seed Number</w:t>
        </w:r>
        <w:r w:rsidR="000F2C87">
          <w:rPr>
            <w:rFonts w:hint="eastAsia"/>
            <w:i/>
            <w:color w:val="808080" w:themeColor="background1" w:themeShade="80"/>
          </w:rPr>
          <w:t>를</w:t>
        </w:r>
        <w:r w:rsidR="000F2C87">
          <w:rPr>
            <w:rFonts w:hint="eastAsia"/>
            <w:i/>
            <w:color w:val="808080" w:themeColor="background1" w:themeShade="80"/>
          </w:rPr>
          <w:t xml:space="preserve"> </w:t>
        </w:r>
        <w:r w:rsidR="000F2C87">
          <w:rPr>
            <w:rFonts w:hint="eastAsia"/>
            <w:i/>
            <w:color w:val="808080" w:themeColor="background1" w:themeShade="80"/>
          </w:rPr>
          <w:t>사용하여</w:t>
        </w:r>
        <w:r w:rsidR="000F2C87">
          <w:rPr>
            <w:rFonts w:hint="eastAsia"/>
            <w:i/>
            <w:color w:val="808080" w:themeColor="background1" w:themeShade="80"/>
          </w:rPr>
          <w:t xml:space="preserve"> </w:t>
        </w:r>
        <w:r w:rsidR="000F2C87">
          <w:rPr>
            <w:rFonts w:hint="eastAsia"/>
            <w:i/>
            <w:color w:val="808080" w:themeColor="background1" w:themeShade="80"/>
          </w:rPr>
          <w:t>난수</w:t>
        </w:r>
        <w:r w:rsidR="000F2C87">
          <w:rPr>
            <w:rFonts w:hint="eastAsia"/>
            <w:i/>
            <w:color w:val="808080" w:themeColor="background1" w:themeShade="80"/>
          </w:rPr>
          <w:t xml:space="preserve"> </w:t>
        </w:r>
        <w:r w:rsidR="000F2C87">
          <w:rPr>
            <w:rFonts w:hint="eastAsia"/>
            <w:i/>
            <w:color w:val="808080" w:themeColor="background1" w:themeShade="80"/>
          </w:rPr>
          <w:t>간</w:t>
        </w:r>
        <w:r w:rsidR="000F2C87">
          <w:rPr>
            <w:rFonts w:hint="eastAsia"/>
            <w:i/>
            <w:color w:val="808080" w:themeColor="background1" w:themeShade="80"/>
          </w:rPr>
          <w:t xml:space="preserve"> </w:t>
        </w:r>
        <w:r w:rsidR="000F2C87">
          <w:rPr>
            <w:rFonts w:hint="eastAsia"/>
            <w:i/>
            <w:color w:val="808080" w:themeColor="background1" w:themeShade="80"/>
          </w:rPr>
          <w:t>독립성을</w:t>
        </w:r>
        <w:r w:rsidR="000F2C87">
          <w:rPr>
            <w:rFonts w:hint="eastAsia"/>
            <w:i/>
            <w:color w:val="808080" w:themeColor="background1" w:themeShade="80"/>
          </w:rPr>
          <w:t xml:space="preserve"> </w:t>
        </w:r>
        <w:r w:rsidR="000F2C87">
          <w:rPr>
            <w:rFonts w:hint="eastAsia"/>
            <w:i/>
            <w:color w:val="808080" w:themeColor="background1" w:themeShade="80"/>
          </w:rPr>
          <w:t>확</w:t>
        </w:r>
      </w:ins>
      <w:ins w:id="45" w:author="김유진" w:date="2025-10-22T11:28:00Z" w16du:dateUtc="2025-10-22T02:28:00Z">
        <w:r w:rsidR="000F2C87">
          <w:rPr>
            <w:rFonts w:hint="eastAsia"/>
            <w:i/>
            <w:color w:val="808080" w:themeColor="background1" w:themeShade="80"/>
          </w:rPr>
          <w:t>보하</w:t>
        </w:r>
      </w:ins>
      <w:del w:id="46" w:author="김유진" w:date="2025-10-22T11:27:00Z" w16du:dateUtc="2025-10-22T02:27:00Z">
        <w:r w:rsidR="00A85C46" w:rsidRPr="006B0B82" w:rsidDel="000F2C87">
          <w:rPr>
            <w:i/>
            <w:color w:val="808080" w:themeColor="background1" w:themeShade="80"/>
          </w:rPr>
          <w:delText>하여</w:delText>
        </w:r>
      </w:del>
      <w:del w:id="47" w:author="김유진" w:date="2025-10-22T11:28:00Z" w16du:dateUtc="2025-10-22T02:28:00Z">
        <w:r w:rsidR="00A85C46" w:rsidRPr="006B0B82" w:rsidDel="000F2C87">
          <w:rPr>
            <w:i/>
            <w:color w:val="808080" w:themeColor="background1" w:themeShade="80"/>
          </w:rPr>
          <w:delText xml:space="preserve"> </w:delText>
        </w:r>
        <w:r w:rsidR="00A85C46" w:rsidRPr="006B0B82" w:rsidDel="000F2C87">
          <w:rPr>
            <w:i/>
            <w:color w:val="808080" w:themeColor="background1" w:themeShade="80"/>
          </w:rPr>
          <w:delText>추후</w:delText>
        </w:r>
        <w:r w:rsidR="00A85C46" w:rsidRPr="006B0B82" w:rsidDel="000F2C87">
          <w:rPr>
            <w:i/>
            <w:color w:val="808080" w:themeColor="background1" w:themeShade="80"/>
          </w:rPr>
          <w:delText xml:space="preserve"> </w:delText>
        </w:r>
        <w:r w:rsidR="00A85C46" w:rsidRPr="006B0B82" w:rsidDel="000F2C87">
          <w:rPr>
            <w:i/>
            <w:color w:val="808080" w:themeColor="background1" w:themeShade="80"/>
          </w:rPr>
          <w:delText>변경하지</w:delText>
        </w:r>
        <w:r w:rsidR="00A85C46" w:rsidRPr="006B0B82" w:rsidDel="000F2C87">
          <w:rPr>
            <w:i/>
            <w:color w:val="808080" w:themeColor="background1" w:themeShade="80"/>
          </w:rPr>
          <w:delText xml:space="preserve"> </w:delText>
        </w:r>
        <w:r w:rsidR="00A85C46" w:rsidRPr="006B0B82" w:rsidDel="000F2C87">
          <w:rPr>
            <w:i/>
            <w:color w:val="808080" w:themeColor="background1" w:themeShade="80"/>
          </w:rPr>
          <w:delText>않</w:delText>
        </w:r>
      </w:del>
      <w:r w:rsidR="00A85C46" w:rsidRPr="006B0B82">
        <w:rPr>
          <w:i/>
          <w:color w:val="808080" w:themeColor="background1" w:themeShade="80"/>
        </w:rPr>
        <w:t>도록</w:t>
      </w:r>
      <w:r w:rsidR="00A85C46" w:rsidRPr="006B0B82">
        <w:rPr>
          <w:i/>
          <w:color w:val="808080" w:themeColor="background1" w:themeShade="80"/>
        </w:rPr>
        <w:t xml:space="preserve"> </w:t>
      </w:r>
      <w:r w:rsidR="00A85C46" w:rsidRPr="006B0B82">
        <w:rPr>
          <w:i/>
          <w:color w:val="808080" w:themeColor="background1" w:themeShade="80"/>
        </w:rPr>
        <w:t>한다</w:t>
      </w:r>
      <w:r w:rsidR="00A85C46" w:rsidRPr="006B0B82">
        <w:rPr>
          <w:i/>
          <w:color w:val="808080" w:themeColor="background1" w:themeShade="80"/>
        </w:rPr>
        <w:t>.</w:t>
      </w:r>
    </w:p>
    <w:p w14:paraId="38015526" w14:textId="77777777" w:rsidR="00305AD7" w:rsidRPr="006B0B82" w:rsidRDefault="00305AD7" w:rsidP="00A85C46">
      <w:pPr>
        <w:widowControl w:val="0"/>
        <w:autoSpaceDE w:val="0"/>
        <w:autoSpaceDN w:val="0"/>
        <w:snapToGrid w:val="0"/>
        <w:ind w:left="425"/>
        <w:contextualSpacing/>
        <w:rPr>
          <w:bCs w:val="0"/>
          <w:i/>
          <w:color w:val="808080" w:themeColor="background1" w:themeShade="80"/>
        </w:rPr>
      </w:pPr>
    </w:p>
    <w:p w14:paraId="5A8C73E7" w14:textId="09350AD2" w:rsidR="00F5135F" w:rsidRPr="00646F3D" w:rsidRDefault="009207CB" w:rsidP="005A338B">
      <w:pPr>
        <w:pStyle w:val="ab"/>
        <w:widowControl w:val="0"/>
        <w:numPr>
          <w:ilvl w:val="1"/>
          <w:numId w:val="3"/>
        </w:numPr>
        <w:autoSpaceDE w:val="0"/>
        <w:autoSpaceDN w:val="0"/>
        <w:snapToGrid w:val="0"/>
        <w:ind w:leftChars="0"/>
        <w:contextualSpacing/>
        <w:outlineLvl w:val="1"/>
        <w:rPr>
          <w:b/>
          <w:bCs w:val="0"/>
        </w:rPr>
      </w:pPr>
      <w:bookmarkStart w:id="48" w:name="_Toc129867561"/>
      <w:r w:rsidRPr="00646F3D">
        <w:rPr>
          <w:b/>
        </w:rPr>
        <w:t>무작위배정</w:t>
      </w:r>
      <w:bookmarkEnd w:id="48"/>
    </w:p>
    <w:p w14:paraId="0A21999C" w14:textId="77777777" w:rsidR="00A85C46" w:rsidRDefault="00A85C46" w:rsidP="00A85C46">
      <w:pPr>
        <w:ind w:left="425"/>
        <w:rPr>
          <w:ins w:id="49" w:author="김유진" w:date="2025-10-21T14:00:00Z" w16du:dateUtc="2025-10-21T05:00:00Z"/>
          <w:i/>
          <w:color w:val="FF0000"/>
        </w:rPr>
      </w:pPr>
      <w:r w:rsidRPr="006B0B82">
        <w:rPr>
          <w:i/>
          <w:color w:val="FF0000"/>
        </w:rPr>
        <w:t>무작위배정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방법을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기재한다</w:t>
      </w:r>
      <w:r w:rsidRPr="006B0B82">
        <w:rPr>
          <w:i/>
          <w:color w:val="FF0000"/>
        </w:rPr>
        <w:t>.</w:t>
      </w:r>
    </w:p>
    <w:p w14:paraId="1B97E150" w14:textId="463EF52E" w:rsidR="00D7432B" w:rsidRPr="00D7432B" w:rsidRDefault="00D7432B" w:rsidP="00305AD7">
      <w:pPr>
        <w:ind w:left="425"/>
        <w:rPr>
          <w:i/>
          <w:color w:val="FF0000"/>
        </w:rPr>
      </w:pPr>
      <w:ins w:id="50" w:author="김유진" w:date="2025-10-21T14:00:00Z" w16du:dateUtc="2025-10-21T05:00:00Z">
        <w:r w:rsidRPr="006B0B82">
          <w:rPr>
            <w:i/>
            <w:color w:val="FF0000"/>
          </w:rPr>
          <w:t xml:space="preserve">&lt;Part </w:t>
        </w:r>
        <w:r w:rsidRPr="006B0B82">
          <w:rPr>
            <w:i/>
            <w:color w:val="FF0000"/>
          </w:rPr>
          <w:t>별</w:t>
        </w:r>
        <w:r w:rsidRPr="006B0B82">
          <w:rPr>
            <w:i/>
            <w:color w:val="FF0000"/>
          </w:rPr>
          <w:t xml:space="preserve"> </w:t>
        </w:r>
        <w:r w:rsidRPr="006B0B82">
          <w:rPr>
            <w:i/>
            <w:color w:val="FF0000"/>
          </w:rPr>
          <w:t>임상시험이</w:t>
        </w:r>
        <w:r w:rsidRPr="006B0B82">
          <w:rPr>
            <w:i/>
            <w:color w:val="FF0000"/>
          </w:rPr>
          <w:t xml:space="preserve"> </w:t>
        </w:r>
        <w:r w:rsidRPr="006B0B82">
          <w:rPr>
            <w:i/>
            <w:color w:val="FF0000"/>
          </w:rPr>
          <w:t>아닌</w:t>
        </w:r>
        <w:r w:rsidRPr="006B0B82">
          <w:rPr>
            <w:i/>
            <w:color w:val="FF0000"/>
          </w:rPr>
          <w:t xml:space="preserve"> </w:t>
        </w:r>
        <w:r w:rsidRPr="006B0B82">
          <w:rPr>
            <w:i/>
            <w:color w:val="FF0000"/>
          </w:rPr>
          <w:t>경우</w:t>
        </w:r>
        <w:r w:rsidRPr="006B0B82">
          <w:rPr>
            <w:i/>
            <w:color w:val="FF0000"/>
          </w:rPr>
          <w:t>&gt;</w:t>
        </w:r>
      </w:ins>
    </w:p>
    <w:p w14:paraId="460E9CA2" w14:textId="77777777" w:rsidR="00A85C46" w:rsidRPr="006B0B82" w:rsidRDefault="00A85C46" w:rsidP="00A85C46">
      <w:pPr>
        <w:ind w:left="425"/>
        <w:rPr>
          <w:i/>
          <w:color w:val="808080" w:themeColor="background1" w:themeShade="80"/>
        </w:rPr>
      </w:pPr>
      <w:r w:rsidRPr="006B0B82">
        <w:rPr>
          <w:i/>
          <w:color w:val="808080" w:themeColor="background1" w:themeShade="80"/>
        </w:rPr>
        <w:t>Block randomization method</w:t>
      </w:r>
      <w:r w:rsidRPr="006B0B82">
        <w:rPr>
          <w:i/>
          <w:color w:val="808080" w:themeColor="background1" w:themeShade="80"/>
        </w:rPr>
        <w:t>를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이용하여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각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순서군의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비율을</w:t>
      </w:r>
      <w:r w:rsidRPr="006B0B82">
        <w:rPr>
          <w:i/>
          <w:color w:val="808080" w:themeColor="background1" w:themeShade="80"/>
        </w:rPr>
        <w:t xml:space="preserve"> 1:1</w:t>
      </w:r>
      <w:r w:rsidRPr="006B0B82">
        <w:rPr>
          <w:i/>
          <w:color w:val="808080" w:themeColor="background1" w:themeShade="80"/>
        </w:rPr>
        <w:t>로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하는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무작위배정을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실시한다</w:t>
      </w:r>
      <w:r w:rsidRPr="006B0B82">
        <w:rPr>
          <w:i/>
          <w:color w:val="808080" w:themeColor="background1" w:themeShade="80"/>
        </w:rPr>
        <w:t>.</w:t>
      </w:r>
      <w:del w:id="51" w:author="김유진" w:date="2025-10-21T14:00:00Z" w16du:dateUtc="2025-10-21T05:00:00Z">
        <w:r w:rsidRPr="006B0B82" w:rsidDel="00D7432B">
          <w:rPr>
            <w:i/>
            <w:color w:val="808080" w:themeColor="background1" w:themeShade="80"/>
          </w:rPr>
          <w:delText xml:space="preserve"> </w:delText>
        </w:r>
      </w:del>
    </w:p>
    <w:p w14:paraId="399BDE13" w14:textId="007F066F" w:rsidR="00A85C46" w:rsidRPr="009951CF" w:rsidDel="00D7432B" w:rsidRDefault="00305AD7" w:rsidP="00A85C46">
      <w:pPr>
        <w:ind w:left="425"/>
        <w:rPr>
          <w:del w:id="52" w:author="김유진" w:date="2025-10-21T14:00:00Z" w16du:dateUtc="2025-10-21T05:00:00Z"/>
          <w:i/>
          <w:color w:val="808080" w:themeColor="background1" w:themeShade="80"/>
        </w:rPr>
      </w:pPr>
      <w:ins w:id="53" w:author="김유진" w:date="2025-10-22T11:40:00Z" w16du:dateUtc="2025-10-22T02:40:00Z">
        <w:r w:rsidRPr="009951CF">
          <w:rPr>
            <w:rFonts w:hint="eastAsia"/>
            <w:i/>
            <w:color w:val="808080" w:themeColor="background1" w:themeShade="80"/>
          </w:rPr>
          <w:t>무작위배정은</w:t>
        </w:r>
        <w:r w:rsidRPr="009951CF">
          <w:rPr>
            <w:i/>
            <w:color w:val="808080" w:themeColor="background1" w:themeShade="80"/>
          </w:rPr>
          <w:t xml:space="preserve"> </w:t>
        </w:r>
      </w:ins>
      <w:del w:id="54" w:author="김유진" w:date="2025-10-21T14:00:00Z" w16du:dateUtc="2025-10-21T05:00:00Z">
        <w:r w:rsidR="00A85C46" w:rsidRPr="009951CF" w:rsidDel="00D7432B">
          <w:rPr>
            <w:i/>
            <w:color w:val="808080" w:themeColor="background1" w:themeShade="80"/>
          </w:rPr>
          <w:delText xml:space="preserve">&lt;Part </w:delText>
        </w:r>
        <w:r w:rsidR="00A85C46" w:rsidRPr="009951CF" w:rsidDel="00D7432B">
          <w:rPr>
            <w:rFonts w:hint="eastAsia"/>
            <w:i/>
            <w:color w:val="808080" w:themeColor="background1" w:themeShade="80"/>
          </w:rPr>
          <w:delText>별</w:delText>
        </w:r>
        <w:r w:rsidR="00A85C46" w:rsidRPr="009951CF" w:rsidDel="00D7432B">
          <w:rPr>
            <w:i/>
            <w:color w:val="808080" w:themeColor="background1" w:themeShade="80"/>
          </w:rPr>
          <w:delText xml:space="preserve"> </w:delText>
        </w:r>
        <w:r w:rsidR="00A85C46" w:rsidRPr="009951CF" w:rsidDel="00D7432B">
          <w:rPr>
            <w:rFonts w:hint="eastAsia"/>
            <w:i/>
            <w:color w:val="808080" w:themeColor="background1" w:themeShade="80"/>
          </w:rPr>
          <w:delText>임상시험이</w:delText>
        </w:r>
        <w:r w:rsidR="00A85C46" w:rsidRPr="009951CF" w:rsidDel="00D7432B">
          <w:rPr>
            <w:i/>
            <w:color w:val="808080" w:themeColor="background1" w:themeShade="80"/>
          </w:rPr>
          <w:delText xml:space="preserve"> </w:delText>
        </w:r>
        <w:r w:rsidR="00A85C46" w:rsidRPr="009951CF" w:rsidDel="00D7432B">
          <w:rPr>
            <w:rFonts w:hint="eastAsia"/>
            <w:i/>
            <w:color w:val="808080" w:themeColor="background1" w:themeShade="80"/>
          </w:rPr>
          <w:delText>아닌</w:delText>
        </w:r>
        <w:r w:rsidR="00A85C46" w:rsidRPr="009951CF" w:rsidDel="00D7432B">
          <w:rPr>
            <w:i/>
            <w:color w:val="808080" w:themeColor="background1" w:themeShade="80"/>
          </w:rPr>
          <w:delText xml:space="preserve"> </w:delText>
        </w:r>
        <w:r w:rsidR="00A85C46" w:rsidRPr="009951CF" w:rsidDel="00D7432B">
          <w:rPr>
            <w:rFonts w:hint="eastAsia"/>
            <w:i/>
            <w:color w:val="808080" w:themeColor="background1" w:themeShade="80"/>
          </w:rPr>
          <w:delText>경우</w:delText>
        </w:r>
        <w:r w:rsidR="00A85C46" w:rsidRPr="009951CF" w:rsidDel="00D7432B">
          <w:rPr>
            <w:i/>
            <w:color w:val="808080" w:themeColor="background1" w:themeShade="80"/>
          </w:rPr>
          <w:delText>&gt;</w:delText>
        </w:r>
      </w:del>
    </w:p>
    <w:p w14:paraId="2BA355F8" w14:textId="209C2A37" w:rsidR="00A85C46" w:rsidRPr="006B0B82" w:rsidRDefault="00A85C46" w:rsidP="00A85C46">
      <w:pPr>
        <w:ind w:left="425"/>
        <w:rPr>
          <w:i/>
        </w:rPr>
      </w:pPr>
      <w:r w:rsidRPr="006B0B82">
        <w:rPr>
          <w:i/>
          <w:color w:val="808080" w:themeColor="background1" w:themeShade="80"/>
        </w:rPr>
        <w:t>적절한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블록크기를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고려하여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순서군</w:t>
      </w:r>
      <w:r w:rsidRPr="006B0B82">
        <w:rPr>
          <w:i/>
          <w:color w:val="808080" w:themeColor="background1" w:themeShade="80"/>
        </w:rPr>
        <w:t>(X</w:t>
      </w:r>
      <w:r w:rsidRPr="006B0B82">
        <w:rPr>
          <w:i/>
          <w:color w:val="808080" w:themeColor="background1" w:themeShade="80"/>
        </w:rPr>
        <w:t>군</w:t>
      </w:r>
      <w:r w:rsidRPr="006B0B82">
        <w:rPr>
          <w:i/>
          <w:color w:val="808080" w:themeColor="background1" w:themeShade="80"/>
        </w:rPr>
        <w:t>, X</w:t>
      </w:r>
      <w:r w:rsidRPr="006B0B82">
        <w:rPr>
          <w:i/>
          <w:color w:val="808080" w:themeColor="background1" w:themeShade="80"/>
        </w:rPr>
        <w:t>군</w:t>
      </w:r>
      <w:r w:rsidRPr="006B0B82">
        <w:rPr>
          <w:i/>
          <w:color w:val="808080" w:themeColor="background1" w:themeShade="80"/>
        </w:rPr>
        <w:t>)</w:t>
      </w:r>
      <w:r w:rsidRPr="006B0B82">
        <w:rPr>
          <w:i/>
          <w:color w:val="808080" w:themeColor="background1" w:themeShade="80"/>
        </w:rPr>
        <w:t>당</w:t>
      </w:r>
      <w:r w:rsidRPr="006B0B82">
        <w:rPr>
          <w:i/>
          <w:color w:val="808080" w:themeColor="background1" w:themeShade="80"/>
        </w:rPr>
        <w:t xml:space="preserve"> XX</w:t>
      </w:r>
      <w:r w:rsidRPr="006B0B82">
        <w:rPr>
          <w:i/>
          <w:color w:val="808080" w:themeColor="background1" w:themeShade="80"/>
        </w:rPr>
        <w:t>명씩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총</w:t>
      </w:r>
      <w:r w:rsidRPr="006B0B82">
        <w:rPr>
          <w:i/>
          <w:color w:val="808080" w:themeColor="background1" w:themeShade="80"/>
        </w:rPr>
        <w:t xml:space="preserve"> XX</w:t>
      </w:r>
      <w:r w:rsidRPr="006B0B82">
        <w:rPr>
          <w:i/>
          <w:color w:val="808080" w:themeColor="background1" w:themeShade="80"/>
        </w:rPr>
        <w:t>명의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시험대상자에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대한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무작위배정을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실시한다</w:t>
      </w:r>
      <w:r w:rsidRPr="006B0B82">
        <w:rPr>
          <w:i/>
          <w:color w:val="808080" w:themeColor="background1" w:themeShade="80"/>
        </w:rPr>
        <w:t xml:space="preserve">. </w:t>
      </w:r>
      <w:r w:rsidRPr="006B0B82">
        <w:rPr>
          <w:i/>
          <w:color w:val="808080" w:themeColor="background1" w:themeShade="80"/>
        </w:rPr>
        <w:t>단일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시험기관으로</w:t>
      </w:r>
      <w:r w:rsidRPr="006B0B82">
        <w:rPr>
          <w:i/>
          <w:color w:val="808080" w:themeColor="background1" w:themeShade="80"/>
        </w:rPr>
        <w:t xml:space="preserve"> </w:t>
      </w:r>
      <w:r w:rsidR="00955E05" w:rsidRPr="006B0B82">
        <w:rPr>
          <w:rFonts w:hint="eastAsia"/>
          <w:i/>
          <w:color w:val="808080" w:themeColor="background1" w:themeShade="80"/>
        </w:rPr>
        <w:t>&lt;</w:t>
      </w:r>
      <w:r w:rsidR="00955E05" w:rsidRPr="006B0B82">
        <w:rPr>
          <w:rFonts w:hint="eastAsia"/>
          <w:i/>
          <w:color w:val="808080" w:themeColor="background1" w:themeShade="80"/>
        </w:rPr>
        <w:t>시험기관명</w:t>
      </w:r>
      <w:r w:rsidR="00955E05" w:rsidRPr="006B0B82">
        <w:rPr>
          <w:rFonts w:hint="eastAsia"/>
          <w:i/>
          <w:color w:val="808080" w:themeColor="background1" w:themeShade="80"/>
        </w:rPr>
        <w:t>&gt;</w:t>
      </w:r>
      <w:r w:rsidRPr="006B0B82">
        <w:rPr>
          <w:i/>
          <w:color w:val="808080" w:themeColor="background1" w:themeShade="80"/>
        </w:rPr>
        <w:t>에서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시행한다</w:t>
      </w:r>
      <w:r w:rsidRPr="006B0B82">
        <w:rPr>
          <w:i/>
          <w:color w:val="808080" w:themeColor="background1" w:themeShade="80"/>
        </w:rPr>
        <w:t>.</w:t>
      </w:r>
    </w:p>
    <w:p w14:paraId="3425E77B" w14:textId="77777777" w:rsidR="00A85C46" w:rsidRPr="006B0B82" w:rsidRDefault="00A85C46" w:rsidP="00A85C46">
      <w:pPr>
        <w:ind w:left="425"/>
        <w:rPr>
          <w:i/>
          <w:color w:val="FF0000"/>
        </w:rPr>
      </w:pPr>
      <w:r w:rsidRPr="006B0B82">
        <w:rPr>
          <w:i/>
          <w:color w:val="FF0000"/>
        </w:rPr>
        <w:t xml:space="preserve">&lt;Part </w:t>
      </w:r>
      <w:r w:rsidRPr="006B0B82">
        <w:rPr>
          <w:i/>
          <w:color w:val="FF0000"/>
        </w:rPr>
        <w:t>또는</w:t>
      </w:r>
      <w:r w:rsidRPr="006B0B82">
        <w:rPr>
          <w:i/>
          <w:color w:val="FF0000"/>
        </w:rPr>
        <w:t xml:space="preserve"> Cohort </w:t>
      </w:r>
      <w:r w:rsidRPr="006B0B82">
        <w:rPr>
          <w:i/>
          <w:color w:val="FF0000"/>
        </w:rPr>
        <w:t>별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임상시험인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경우</w:t>
      </w:r>
      <w:r w:rsidRPr="006B0B82">
        <w:rPr>
          <w:i/>
          <w:color w:val="FF0000"/>
        </w:rPr>
        <w:t>&gt;</w:t>
      </w:r>
    </w:p>
    <w:p w14:paraId="1D4E716F" w14:textId="68C12A1B" w:rsidR="00D7432B" w:rsidRDefault="00D7432B" w:rsidP="00A85C46">
      <w:pPr>
        <w:ind w:left="425"/>
        <w:rPr>
          <w:ins w:id="55" w:author="김유진" w:date="2025-10-21T14:01:00Z" w16du:dateUtc="2025-10-21T05:01:00Z"/>
          <w:i/>
          <w:color w:val="808080" w:themeColor="background1" w:themeShade="80"/>
        </w:rPr>
      </w:pPr>
      <w:ins w:id="56" w:author="김유진" w:date="2025-10-21T14:00:00Z" w16du:dateUtc="2025-10-21T05:00:00Z">
        <w:r>
          <w:rPr>
            <w:rFonts w:hint="eastAsia"/>
            <w:i/>
            <w:color w:val="808080" w:themeColor="background1" w:themeShade="80"/>
          </w:rPr>
          <w:t>각</w:t>
        </w:r>
        <w:r>
          <w:rPr>
            <w:rFonts w:hint="eastAsia"/>
            <w:i/>
            <w:color w:val="808080" w:themeColor="background1" w:themeShade="80"/>
          </w:rPr>
          <w:t xml:space="preserve"> </w:t>
        </w:r>
      </w:ins>
      <w:r w:rsidR="00A85C46" w:rsidRPr="006B0B82">
        <w:rPr>
          <w:i/>
          <w:color w:val="808080" w:themeColor="background1" w:themeShade="80"/>
        </w:rPr>
        <w:t>Part</w:t>
      </w:r>
      <w:del w:id="57" w:author="김유진" w:date="2025-10-21T14:01:00Z" w16du:dateUtc="2025-10-21T05:01:00Z">
        <w:r w:rsidR="00A85C46" w:rsidRPr="006B0B82" w:rsidDel="00D7432B">
          <w:rPr>
            <w:i/>
            <w:color w:val="808080" w:themeColor="background1" w:themeShade="80"/>
          </w:rPr>
          <w:delText xml:space="preserve"> </w:delText>
        </w:r>
      </w:del>
      <w:r w:rsidR="00A85C46" w:rsidRPr="006B0B82">
        <w:rPr>
          <w:i/>
          <w:color w:val="808080" w:themeColor="background1" w:themeShade="80"/>
        </w:rPr>
        <w:t>(Part X, Part X)</w:t>
      </w:r>
      <w:r w:rsidR="00A85C46" w:rsidRPr="006B0B82">
        <w:rPr>
          <w:i/>
          <w:color w:val="808080" w:themeColor="background1" w:themeShade="80"/>
        </w:rPr>
        <w:t>별로</w:t>
      </w:r>
      <w:r w:rsidR="00A85C46" w:rsidRPr="006B0B82">
        <w:rPr>
          <w:i/>
          <w:color w:val="808080" w:themeColor="background1" w:themeShade="80"/>
        </w:rPr>
        <w:t xml:space="preserve"> </w:t>
      </w:r>
      <w:ins w:id="58" w:author="김유진" w:date="2025-10-21T14:01:00Z" w16du:dateUtc="2025-10-21T05:01:00Z">
        <w:r w:rsidRPr="00DB7B48">
          <w:rPr>
            <w:i/>
            <w:color w:val="808080" w:themeColor="background1" w:themeShade="80"/>
          </w:rPr>
          <w:t>Block randomization method</w:t>
        </w:r>
        <w:r w:rsidRPr="00DB7B48">
          <w:rPr>
            <w:i/>
            <w:color w:val="808080" w:themeColor="background1" w:themeShade="80"/>
          </w:rPr>
          <w:t>를</w:t>
        </w:r>
        <w:r w:rsidRPr="00DB7B48">
          <w:rPr>
            <w:i/>
            <w:color w:val="808080" w:themeColor="background1" w:themeShade="80"/>
          </w:rPr>
          <w:t xml:space="preserve"> </w:t>
        </w:r>
        <w:r w:rsidRPr="00DB7B48">
          <w:rPr>
            <w:i/>
            <w:color w:val="808080" w:themeColor="background1" w:themeShade="80"/>
          </w:rPr>
          <w:t>이용하여</w:t>
        </w:r>
        <w:r w:rsidRPr="00DB7B48">
          <w:rPr>
            <w:i/>
            <w:color w:val="808080" w:themeColor="background1" w:themeShade="80"/>
          </w:rPr>
          <w:t xml:space="preserve"> </w:t>
        </w:r>
        <w:r w:rsidRPr="00DB7B48">
          <w:rPr>
            <w:i/>
            <w:color w:val="808080" w:themeColor="background1" w:themeShade="80"/>
          </w:rPr>
          <w:t>각</w:t>
        </w:r>
        <w:r w:rsidRPr="00DB7B48">
          <w:rPr>
            <w:i/>
            <w:color w:val="808080" w:themeColor="background1" w:themeShade="80"/>
          </w:rPr>
          <w:t xml:space="preserve"> </w:t>
        </w:r>
        <w:r w:rsidRPr="00DB7B48">
          <w:rPr>
            <w:i/>
            <w:color w:val="808080" w:themeColor="background1" w:themeShade="80"/>
          </w:rPr>
          <w:t>순서군의</w:t>
        </w:r>
        <w:r w:rsidRPr="00DB7B48">
          <w:rPr>
            <w:i/>
            <w:color w:val="808080" w:themeColor="background1" w:themeShade="80"/>
          </w:rPr>
          <w:t xml:space="preserve"> </w:t>
        </w:r>
        <w:r w:rsidRPr="00DB7B48">
          <w:rPr>
            <w:i/>
            <w:color w:val="808080" w:themeColor="background1" w:themeShade="80"/>
          </w:rPr>
          <w:t>비율을</w:t>
        </w:r>
        <w:r w:rsidRPr="00DB7B48">
          <w:rPr>
            <w:i/>
            <w:color w:val="808080" w:themeColor="background1" w:themeShade="80"/>
          </w:rPr>
          <w:t xml:space="preserve"> 1:1</w:t>
        </w:r>
        <w:r w:rsidRPr="00DB7B48">
          <w:rPr>
            <w:i/>
            <w:color w:val="808080" w:themeColor="background1" w:themeShade="80"/>
          </w:rPr>
          <w:t>로</w:t>
        </w:r>
        <w:r w:rsidRPr="00DB7B48">
          <w:rPr>
            <w:i/>
            <w:color w:val="808080" w:themeColor="background1" w:themeShade="80"/>
          </w:rPr>
          <w:t xml:space="preserve"> </w:t>
        </w:r>
        <w:r w:rsidRPr="00DB7B48">
          <w:rPr>
            <w:i/>
            <w:color w:val="808080" w:themeColor="background1" w:themeShade="80"/>
          </w:rPr>
          <w:t>하는</w:t>
        </w:r>
        <w:r w:rsidRPr="00DB7B48">
          <w:rPr>
            <w:i/>
            <w:color w:val="808080" w:themeColor="background1" w:themeShade="80"/>
          </w:rPr>
          <w:t xml:space="preserve"> </w:t>
        </w:r>
        <w:r w:rsidRPr="00DB7B48">
          <w:rPr>
            <w:i/>
            <w:color w:val="808080" w:themeColor="background1" w:themeShade="80"/>
          </w:rPr>
          <w:t>무작위배정을</w:t>
        </w:r>
        <w:r w:rsidRPr="00DB7B48">
          <w:rPr>
            <w:i/>
            <w:color w:val="808080" w:themeColor="background1" w:themeShade="80"/>
          </w:rPr>
          <w:t xml:space="preserve"> </w:t>
        </w:r>
        <w:r w:rsidRPr="00DB7B48">
          <w:rPr>
            <w:i/>
            <w:color w:val="808080" w:themeColor="background1" w:themeShade="80"/>
          </w:rPr>
          <w:t>실시한다</w:t>
        </w:r>
        <w:r w:rsidRPr="00DB7B48">
          <w:rPr>
            <w:i/>
            <w:color w:val="808080" w:themeColor="background1" w:themeShade="80"/>
          </w:rPr>
          <w:t>.</w:t>
        </w:r>
      </w:ins>
    </w:p>
    <w:p w14:paraId="2D2E321A" w14:textId="32F1834A" w:rsidR="00A85C46" w:rsidRPr="006B0B82" w:rsidRDefault="00D7432B" w:rsidP="00A85C46">
      <w:pPr>
        <w:ind w:left="425"/>
        <w:rPr>
          <w:i/>
          <w:color w:val="808080" w:themeColor="background1" w:themeShade="80"/>
        </w:rPr>
      </w:pPr>
      <w:ins w:id="59" w:author="김유진" w:date="2025-10-21T14:01:00Z" w16du:dateUtc="2025-10-21T05:01:00Z">
        <w:r>
          <w:rPr>
            <w:rFonts w:hint="eastAsia"/>
            <w:i/>
            <w:color w:val="808080" w:themeColor="background1" w:themeShade="80"/>
          </w:rPr>
          <w:t>무작위배정은</w:t>
        </w:r>
        <w:r>
          <w:rPr>
            <w:rFonts w:hint="eastAsia"/>
            <w:i/>
            <w:color w:val="808080" w:themeColor="background1" w:themeShade="80"/>
          </w:rPr>
          <w:t xml:space="preserve"> </w:t>
        </w:r>
      </w:ins>
      <w:r w:rsidR="00A85C46" w:rsidRPr="006B0B82">
        <w:rPr>
          <w:i/>
          <w:color w:val="808080" w:themeColor="background1" w:themeShade="80"/>
        </w:rPr>
        <w:t>적절한</w:t>
      </w:r>
      <w:r w:rsidR="00A85C46" w:rsidRPr="006B0B82">
        <w:rPr>
          <w:i/>
          <w:color w:val="808080" w:themeColor="background1" w:themeShade="80"/>
        </w:rPr>
        <w:t xml:space="preserve"> </w:t>
      </w:r>
      <w:r w:rsidR="00A85C46" w:rsidRPr="006B0B82">
        <w:rPr>
          <w:i/>
          <w:color w:val="808080" w:themeColor="background1" w:themeShade="80"/>
        </w:rPr>
        <w:t>블록크기를</w:t>
      </w:r>
      <w:r w:rsidR="00A85C46" w:rsidRPr="006B0B82">
        <w:rPr>
          <w:i/>
          <w:color w:val="808080" w:themeColor="background1" w:themeShade="80"/>
        </w:rPr>
        <w:t xml:space="preserve"> </w:t>
      </w:r>
      <w:r w:rsidR="00A85C46" w:rsidRPr="006B0B82">
        <w:rPr>
          <w:i/>
          <w:color w:val="808080" w:themeColor="background1" w:themeShade="80"/>
        </w:rPr>
        <w:t>고려하여</w:t>
      </w:r>
      <w:r w:rsidR="00A85C46" w:rsidRPr="006B0B82">
        <w:rPr>
          <w:i/>
          <w:color w:val="808080" w:themeColor="background1" w:themeShade="80"/>
        </w:rPr>
        <w:t xml:space="preserve"> Part X</w:t>
      </w:r>
      <w:r w:rsidR="00A85C46" w:rsidRPr="006B0B82">
        <w:rPr>
          <w:i/>
          <w:color w:val="808080" w:themeColor="background1" w:themeShade="80"/>
        </w:rPr>
        <w:t>는</w:t>
      </w:r>
      <w:r w:rsidR="00A85C46" w:rsidRPr="006B0B82">
        <w:rPr>
          <w:i/>
          <w:color w:val="808080" w:themeColor="background1" w:themeShade="80"/>
        </w:rPr>
        <w:t xml:space="preserve"> </w:t>
      </w:r>
      <w:r w:rsidR="00A85C46" w:rsidRPr="006B0B82">
        <w:rPr>
          <w:i/>
          <w:color w:val="808080" w:themeColor="background1" w:themeShade="80"/>
        </w:rPr>
        <w:t>순서군</w:t>
      </w:r>
      <w:r w:rsidR="00A85C46" w:rsidRPr="006B0B82">
        <w:rPr>
          <w:i/>
          <w:color w:val="808080" w:themeColor="background1" w:themeShade="80"/>
        </w:rPr>
        <w:t>(X</w:t>
      </w:r>
      <w:r w:rsidR="00A85C46" w:rsidRPr="006B0B82">
        <w:rPr>
          <w:i/>
          <w:color w:val="808080" w:themeColor="background1" w:themeShade="80"/>
        </w:rPr>
        <w:t>군</w:t>
      </w:r>
      <w:r w:rsidR="00A85C46" w:rsidRPr="006B0B82">
        <w:rPr>
          <w:i/>
          <w:color w:val="808080" w:themeColor="background1" w:themeShade="80"/>
        </w:rPr>
        <w:t>, X</w:t>
      </w:r>
      <w:r w:rsidR="00A85C46" w:rsidRPr="006B0B82">
        <w:rPr>
          <w:i/>
          <w:color w:val="808080" w:themeColor="background1" w:themeShade="80"/>
        </w:rPr>
        <w:t>군</w:t>
      </w:r>
      <w:r w:rsidR="00A85C46" w:rsidRPr="006B0B82">
        <w:rPr>
          <w:i/>
          <w:color w:val="808080" w:themeColor="background1" w:themeShade="80"/>
        </w:rPr>
        <w:t>)</w:t>
      </w:r>
      <w:r w:rsidR="00A85C46" w:rsidRPr="006B0B82">
        <w:rPr>
          <w:i/>
          <w:color w:val="808080" w:themeColor="background1" w:themeShade="80"/>
        </w:rPr>
        <w:t>당</w:t>
      </w:r>
      <w:r w:rsidR="00A85C46" w:rsidRPr="006B0B82">
        <w:rPr>
          <w:i/>
          <w:color w:val="808080" w:themeColor="background1" w:themeShade="80"/>
        </w:rPr>
        <w:t xml:space="preserve"> XX</w:t>
      </w:r>
      <w:r w:rsidR="00A85C46" w:rsidRPr="006B0B82">
        <w:rPr>
          <w:i/>
          <w:color w:val="808080" w:themeColor="background1" w:themeShade="80"/>
        </w:rPr>
        <w:t>명씩</w:t>
      </w:r>
      <w:r w:rsidR="00A85C46" w:rsidRPr="006B0B82">
        <w:rPr>
          <w:i/>
          <w:color w:val="808080" w:themeColor="background1" w:themeShade="80"/>
        </w:rPr>
        <w:t xml:space="preserve"> </w:t>
      </w:r>
      <w:r w:rsidR="00A85C46" w:rsidRPr="006B0B82">
        <w:rPr>
          <w:i/>
          <w:color w:val="808080" w:themeColor="background1" w:themeShade="80"/>
        </w:rPr>
        <w:t>총</w:t>
      </w:r>
      <w:r w:rsidR="00A85C46" w:rsidRPr="006B0B82">
        <w:rPr>
          <w:i/>
          <w:color w:val="808080" w:themeColor="background1" w:themeShade="80"/>
        </w:rPr>
        <w:t xml:space="preserve"> XX</w:t>
      </w:r>
      <w:r w:rsidR="00A85C46" w:rsidRPr="006B0B82">
        <w:rPr>
          <w:i/>
          <w:color w:val="808080" w:themeColor="background1" w:themeShade="80"/>
        </w:rPr>
        <w:t>명</w:t>
      </w:r>
      <w:r w:rsidR="00A85C46" w:rsidRPr="006B0B82">
        <w:rPr>
          <w:i/>
          <w:color w:val="808080" w:themeColor="background1" w:themeShade="80"/>
        </w:rPr>
        <w:t>, Part X</w:t>
      </w:r>
      <w:r w:rsidR="00A85C46" w:rsidRPr="006B0B82">
        <w:rPr>
          <w:i/>
          <w:color w:val="808080" w:themeColor="background1" w:themeShade="80"/>
        </w:rPr>
        <w:t>는</w:t>
      </w:r>
      <w:r w:rsidR="00A85C46" w:rsidRPr="006B0B82">
        <w:rPr>
          <w:i/>
          <w:color w:val="808080" w:themeColor="background1" w:themeShade="80"/>
        </w:rPr>
        <w:t xml:space="preserve"> </w:t>
      </w:r>
      <w:r w:rsidR="00A85C46" w:rsidRPr="006B0B82">
        <w:rPr>
          <w:i/>
          <w:color w:val="808080" w:themeColor="background1" w:themeShade="80"/>
        </w:rPr>
        <w:t>순서군</w:t>
      </w:r>
      <w:r w:rsidR="00A85C46" w:rsidRPr="006B0B82">
        <w:rPr>
          <w:i/>
          <w:color w:val="808080" w:themeColor="background1" w:themeShade="80"/>
        </w:rPr>
        <w:t>(X</w:t>
      </w:r>
      <w:r w:rsidR="00A85C46" w:rsidRPr="006B0B82">
        <w:rPr>
          <w:i/>
          <w:color w:val="808080" w:themeColor="background1" w:themeShade="80"/>
        </w:rPr>
        <w:t>군</w:t>
      </w:r>
      <w:r w:rsidR="00A85C46" w:rsidRPr="006B0B82">
        <w:rPr>
          <w:i/>
          <w:color w:val="808080" w:themeColor="background1" w:themeShade="80"/>
        </w:rPr>
        <w:t>, X</w:t>
      </w:r>
      <w:r w:rsidR="00A85C46" w:rsidRPr="006B0B82">
        <w:rPr>
          <w:i/>
          <w:color w:val="808080" w:themeColor="background1" w:themeShade="80"/>
        </w:rPr>
        <w:t>군</w:t>
      </w:r>
      <w:r w:rsidR="00A85C46" w:rsidRPr="006B0B82">
        <w:rPr>
          <w:i/>
          <w:color w:val="808080" w:themeColor="background1" w:themeShade="80"/>
        </w:rPr>
        <w:t>)</w:t>
      </w:r>
      <w:r w:rsidR="00A85C46" w:rsidRPr="006B0B82">
        <w:rPr>
          <w:i/>
          <w:color w:val="808080" w:themeColor="background1" w:themeShade="80"/>
        </w:rPr>
        <w:t>당</w:t>
      </w:r>
      <w:r w:rsidR="00A85C46" w:rsidRPr="006B0B82">
        <w:rPr>
          <w:i/>
          <w:color w:val="808080" w:themeColor="background1" w:themeShade="80"/>
        </w:rPr>
        <w:t xml:space="preserve"> XX</w:t>
      </w:r>
      <w:r w:rsidR="00A85C46" w:rsidRPr="006B0B82">
        <w:rPr>
          <w:i/>
          <w:color w:val="808080" w:themeColor="background1" w:themeShade="80"/>
        </w:rPr>
        <w:t>명씩</w:t>
      </w:r>
      <w:r w:rsidR="00A85C46" w:rsidRPr="006B0B82">
        <w:rPr>
          <w:i/>
          <w:color w:val="808080" w:themeColor="background1" w:themeShade="80"/>
        </w:rPr>
        <w:t xml:space="preserve"> </w:t>
      </w:r>
      <w:r w:rsidR="00A85C46" w:rsidRPr="006B0B82">
        <w:rPr>
          <w:i/>
          <w:color w:val="808080" w:themeColor="background1" w:themeShade="80"/>
        </w:rPr>
        <w:t>총</w:t>
      </w:r>
      <w:r w:rsidR="00A85C46" w:rsidRPr="006B0B82">
        <w:rPr>
          <w:i/>
          <w:color w:val="808080" w:themeColor="background1" w:themeShade="80"/>
        </w:rPr>
        <w:t xml:space="preserve"> XX</w:t>
      </w:r>
      <w:r w:rsidR="00A85C46" w:rsidRPr="006B0B82">
        <w:rPr>
          <w:i/>
          <w:color w:val="808080" w:themeColor="background1" w:themeShade="80"/>
        </w:rPr>
        <w:t>명의</w:t>
      </w:r>
      <w:r w:rsidR="00A85C46" w:rsidRPr="006B0B82">
        <w:rPr>
          <w:i/>
          <w:color w:val="808080" w:themeColor="background1" w:themeShade="80"/>
        </w:rPr>
        <w:t xml:space="preserve"> </w:t>
      </w:r>
      <w:r w:rsidR="00A85C46" w:rsidRPr="006B0B82">
        <w:rPr>
          <w:i/>
          <w:color w:val="808080" w:themeColor="background1" w:themeShade="80"/>
        </w:rPr>
        <w:t>시험대상자에</w:t>
      </w:r>
      <w:r w:rsidR="00A85C46" w:rsidRPr="006B0B82">
        <w:rPr>
          <w:i/>
          <w:color w:val="808080" w:themeColor="background1" w:themeShade="80"/>
        </w:rPr>
        <w:t xml:space="preserve"> </w:t>
      </w:r>
      <w:r w:rsidR="00A85C46" w:rsidRPr="006B0B82">
        <w:rPr>
          <w:i/>
          <w:color w:val="808080" w:themeColor="background1" w:themeShade="80"/>
        </w:rPr>
        <w:t>대한</w:t>
      </w:r>
      <w:r w:rsidR="00A85C46" w:rsidRPr="006B0B82">
        <w:rPr>
          <w:i/>
          <w:color w:val="808080" w:themeColor="background1" w:themeShade="80"/>
        </w:rPr>
        <w:t xml:space="preserve"> </w:t>
      </w:r>
      <w:r w:rsidR="00A85C46" w:rsidRPr="006B0B82">
        <w:rPr>
          <w:i/>
          <w:color w:val="808080" w:themeColor="background1" w:themeShade="80"/>
        </w:rPr>
        <w:t>무작위배정을</w:t>
      </w:r>
      <w:r w:rsidR="00A85C46" w:rsidRPr="006B0B82">
        <w:rPr>
          <w:i/>
          <w:color w:val="808080" w:themeColor="background1" w:themeShade="80"/>
        </w:rPr>
        <w:t xml:space="preserve"> </w:t>
      </w:r>
      <w:r w:rsidR="00A85C46" w:rsidRPr="006B0B82">
        <w:rPr>
          <w:i/>
          <w:color w:val="808080" w:themeColor="background1" w:themeShade="80"/>
        </w:rPr>
        <w:t>실시한다</w:t>
      </w:r>
      <w:r w:rsidR="00A85C46" w:rsidRPr="006B0B82">
        <w:rPr>
          <w:i/>
          <w:color w:val="808080" w:themeColor="background1" w:themeShade="80"/>
        </w:rPr>
        <w:t xml:space="preserve">. </w:t>
      </w:r>
      <w:r w:rsidR="00A85C46" w:rsidRPr="006B0B82">
        <w:rPr>
          <w:i/>
          <w:color w:val="808080" w:themeColor="background1" w:themeShade="80"/>
        </w:rPr>
        <w:t>단일</w:t>
      </w:r>
      <w:r w:rsidR="00A85C46" w:rsidRPr="006B0B82">
        <w:rPr>
          <w:i/>
          <w:color w:val="808080" w:themeColor="background1" w:themeShade="80"/>
        </w:rPr>
        <w:t xml:space="preserve"> </w:t>
      </w:r>
      <w:r w:rsidR="00A85C46" w:rsidRPr="006B0B82">
        <w:rPr>
          <w:i/>
          <w:color w:val="808080" w:themeColor="background1" w:themeShade="80"/>
        </w:rPr>
        <w:t>시험기관으로</w:t>
      </w:r>
      <w:r w:rsidR="00A85C46" w:rsidRPr="006B0B82">
        <w:rPr>
          <w:i/>
          <w:color w:val="808080" w:themeColor="background1" w:themeShade="80"/>
        </w:rPr>
        <w:t xml:space="preserve"> </w:t>
      </w:r>
      <w:r w:rsidR="00955E05" w:rsidRPr="006B0B82">
        <w:rPr>
          <w:rFonts w:hint="eastAsia"/>
          <w:i/>
          <w:color w:val="808080" w:themeColor="background1" w:themeShade="80"/>
        </w:rPr>
        <w:t>&lt;</w:t>
      </w:r>
      <w:r w:rsidR="00955E05" w:rsidRPr="006B0B82">
        <w:rPr>
          <w:rFonts w:hint="eastAsia"/>
          <w:i/>
          <w:color w:val="808080" w:themeColor="background1" w:themeShade="80"/>
        </w:rPr>
        <w:t>시험기관명</w:t>
      </w:r>
      <w:r w:rsidR="00955E05" w:rsidRPr="006B0B82">
        <w:rPr>
          <w:rFonts w:hint="eastAsia"/>
          <w:i/>
          <w:color w:val="808080" w:themeColor="background1" w:themeShade="80"/>
        </w:rPr>
        <w:t>&gt;</w:t>
      </w:r>
      <w:r w:rsidR="00A85C46" w:rsidRPr="006B0B82">
        <w:rPr>
          <w:i/>
          <w:color w:val="808080" w:themeColor="background1" w:themeShade="80"/>
        </w:rPr>
        <w:t>에서</w:t>
      </w:r>
      <w:r w:rsidR="00A85C46" w:rsidRPr="006B0B82">
        <w:rPr>
          <w:i/>
          <w:color w:val="808080" w:themeColor="background1" w:themeShade="80"/>
        </w:rPr>
        <w:t xml:space="preserve"> </w:t>
      </w:r>
      <w:r w:rsidR="00A85C46" w:rsidRPr="006B0B82">
        <w:rPr>
          <w:i/>
          <w:color w:val="808080" w:themeColor="background1" w:themeShade="80"/>
        </w:rPr>
        <w:t>시행한다</w:t>
      </w:r>
      <w:r w:rsidR="00A85C46" w:rsidRPr="006B0B82">
        <w:rPr>
          <w:i/>
          <w:color w:val="808080" w:themeColor="background1" w:themeShade="80"/>
        </w:rPr>
        <w:t>.</w:t>
      </w: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17"/>
        <w:gridCol w:w="2017"/>
        <w:gridCol w:w="2017"/>
        <w:gridCol w:w="2018"/>
      </w:tblGrid>
      <w:tr w:rsidR="00F56018" w:rsidRPr="006B0B82" w14:paraId="71B97670" w14:textId="77777777" w:rsidTr="00F56018">
        <w:trPr>
          <w:trHeight w:val="542"/>
        </w:trPr>
        <w:tc>
          <w:tcPr>
            <w:tcW w:w="2017" w:type="dxa"/>
            <w:tcBorders>
              <w:bottom w:val="double" w:sz="4" w:space="0" w:color="auto"/>
            </w:tcBorders>
            <w:shd w:val="clear" w:color="auto" w:fill="BFBFBF"/>
            <w:vAlign w:val="center"/>
          </w:tcPr>
          <w:p w14:paraId="127CA5C2" w14:textId="77777777" w:rsidR="00F56018" w:rsidRPr="006B0B82" w:rsidRDefault="00F56018" w:rsidP="00F56018">
            <w:pPr>
              <w:widowControl w:val="0"/>
              <w:contextualSpacing/>
              <w:jc w:val="center"/>
              <w:textAlignment w:val="center"/>
              <w:rPr>
                <w:bCs w:val="0"/>
                <w:i/>
                <w:color w:val="808080" w:themeColor="background1" w:themeShade="80"/>
              </w:rPr>
            </w:pPr>
            <w:r w:rsidRPr="006B0B82">
              <w:rPr>
                <w:bCs w:val="0"/>
                <w:i/>
                <w:color w:val="808080" w:themeColor="background1" w:themeShade="80"/>
              </w:rPr>
              <w:t>순서군</w:t>
            </w:r>
          </w:p>
        </w:tc>
        <w:tc>
          <w:tcPr>
            <w:tcW w:w="2017" w:type="dxa"/>
            <w:tcBorders>
              <w:bottom w:val="double" w:sz="4" w:space="0" w:color="auto"/>
            </w:tcBorders>
            <w:shd w:val="clear" w:color="auto" w:fill="BFBFBF"/>
            <w:vAlign w:val="center"/>
          </w:tcPr>
          <w:p w14:paraId="52EFAE1C" w14:textId="77777777" w:rsidR="00F56018" w:rsidRPr="006B0B82" w:rsidRDefault="00F56018" w:rsidP="00F56018">
            <w:pPr>
              <w:widowControl w:val="0"/>
              <w:contextualSpacing/>
              <w:jc w:val="center"/>
              <w:textAlignment w:val="center"/>
              <w:rPr>
                <w:bCs w:val="0"/>
                <w:i/>
                <w:color w:val="808080" w:themeColor="background1" w:themeShade="80"/>
              </w:rPr>
            </w:pPr>
            <w:r w:rsidRPr="006B0B82">
              <w:rPr>
                <w:bCs w:val="0"/>
                <w:i/>
                <w:color w:val="808080" w:themeColor="background1" w:themeShade="80"/>
              </w:rPr>
              <w:t>시험대상자</w:t>
            </w:r>
            <w:r w:rsidRPr="006B0B82">
              <w:rPr>
                <w:bCs w:val="0"/>
                <w:i/>
                <w:color w:val="808080" w:themeColor="background1" w:themeShade="80"/>
              </w:rPr>
              <w:t xml:space="preserve"> </w:t>
            </w:r>
            <w:r w:rsidRPr="006B0B82">
              <w:rPr>
                <w:bCs w:val="0"/>
                <w:i/>
                <w:color w:val="808080" w:themeColor="background1" w:themeShade="80"/>
              </w:rPr>
              <w:t>수</w:t>
            </w:r>
          </w:p>
        </w:tc>
        <w:tc>
          <w:tcPr>
            <w:tcW w:w="2017" w:type="dxa"/>
            <w:tcBorders>
              <w:bottom w:val="double" w:sz="4" w:space="0" w:color="auto"/>
            </w:tcBorders>
            <w:shd w:val="clear" w:color="auto" w:fill="BFBFBF"/>
            <w:vAlign w:val="center"/>
          </w:tcPr>
          <w:p w14:paraId="4FF74F93" w14:textId="77777777" w:rsidR="00F56018" w:rsidRPr="006B0B82" w:rsidRDefault="00F56018" w:rsidP="00F56018">
            <w:pPr>
              <w:widowControl w:val="0"/>
              <w:contextualSpacing/>
              <w:jc w:val="center"/>
              <w:textAlignment w:val="center"/>
              <w:rPr>
                <w:bCs w:val="0"/>
                <w:i/>
                <w:color w:val="808080" w:themeColor="background1" w:themeShade="80"/>
              </w:rPr>
            </w:pPr>
            <w:r w:rsidRPr="006B0B82">
              <w:rPr>
                <w:bCs w:val="0"/>
                <w:i/>
                <w:color w:val="808080" w:themeColor="background1" w:themeShade="80"/>
              </w:rPr>
              <w:t>1</w:t>
            </w:r>
            <w:r w:rsidRPr="006B0B82">
              <w:rPr>
                <w:bCs w:val="0"/>
                <w:i/>
                <w:color w:val="808080" w:themeColor="background1" w:themeShade="80"/>
              </w:rPr>
              <w:t>기</w:t>
            </w:r>
          </w:p>
        </w:tc>
        <w:tc>
          <w:tcPr>
            <w:tcW w:w="2018" w:type="dxa"/>
            <w:tcBorders>
              <w:bottom w:val="double" w:sz="4" w:space="0" w:color="auto"/>
            </w:tcBorders>
            <w:shd w:val="clear" w:color="auto" w:fill="BFBFBF"/>
            <w:vAlign w:val="center"/>
          </w:tcPr>
          <w:p w14:paraId="5DB4875A" w14:textId="77777777" w:rsidR="00F56018" w:rsidRPr="006B0B82" w:rsidRDefault="00F56018" w:rsidP="00F56018">
            <w:pPr>
              <w:widowControl w:val="0"/>
              <w:contextualSpacing/>
              <w:jc w:val="center"/>
              <w:textAlignment w:val="center"/>
              <w:rPr>
                <w:bCs w:val="0"/>
                <w:i/>
                <w:color w:val="808080" w:themeColor="background1" w:themeShade="80"/>
              </w:rPr>
            </w:pPr>
            <w:r w:rsidRPr="006B0B82">
              <w:rPr>
                <w:bCs w:val="0"/>
                <w:i/>
                <w:color w:val="808080" w:themeColor="background1" w:themeShade="80"/>
              </w:rPr>
              <w:t>2</w:t>
            </w:r>
            <w:r w:rsidRPr="006B0B82">
              <w:rPr>
                <w:bCs w:val="0"/>
                <w:i/>
                <w:color w:val="808080" w:themeColor="background1" w:themeShade="80"/>
              </w:rPr>
              <w:t>기</w:t>
            </w:r>
          </w:p>
        </w:tc>
      </w:tr>
      <w:tr w:rsidR="00F56018" w:rsidRPr="006B0B82" w14:paraId="36BF81D4" w14:textId="77777777" w:rsidTr="00F56018">
        <w:trPr>
          <w:trHeight w:val="542"/>
        </w:trPr>
        <w:tc>
          <w:tcPr>
            <w:tcW w:w="201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301925B" w14:textId="1F6892F7" w:rsidR="00F56018" w:rsidRPr="006B0B82" w:rsidRDefault="006B0B82" w:rsidP="00F56018">
            <w:pPr>
              <w:autoSpaceDE w:val="0"/>
              <w:autoSpaceDN w:val="0"/>
              <w:contextualSpacing/>
              <w:jc w:val="center"/>
              <w:rPr>
                <w:bCs w:val="0"/>
                <w:i/>
                <w:color w:val="808080" w:themeColor="background1" w:themeShade="80"/>
              </w:rPr>
            </w:pPr>
            <w:r>
              <w:rPr>
                <w:rFonts w:hint="eastAsia"/>
                <w:bCs w:val="0"/>
                <w:i/>
                <w:color w:val="808080" w:themeColor="background1" w:themeShade="80"/>
              </w:rPr>
              <w:t>X</w:t>
            </w:r>
            <w:r w:rsidR="00F56018" w:rsidRPr="006B0B82">
              <w:rPr>
                <w:bCs w:val="0"/>
                <w:i/>
                <w:color w:val="808080" w:themeColor="background1" w:themeShade="80"/>
              </w:rPr>
              <w:t>군</w:t>
            </w:r>
          </w:p>
        </w:tc>
        <w:tc>
          <w:tcPr>
            <w:tcW w:w="201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E58AE03" w14:textId="7CB1C759" w:rsidR="00F56018" w:rsidRPr="006B0B82" w:rsidRDefault="006B0B82" w:rsidP="00F56018">
            <w:pPr>
              <w:widowControl w:val="0"/>
              <w:tabs>
                <w:tab w:val="num" w:pos="2310"/>
              </w:tabs>
              <w:adjustRightInd w:val="0"/>
              <w:ind w:leftChars="-56" w:left="-134"/>
              <w:contextualSpacing/>
              <w:jc w:val="center"/>
              <w:textAlignment w:val="baseline"/>
              <w:rPr>
                <w:bCs w:val="0"/>
                <w:i/>
                <w:color w:val="808080" w:themeColor="background1" w:themeShade="80"/>
                <w:kern w:val="0"/>
              </w:rPr>
            </w:pPr>
            <w:r>
              <w:rPr>
                <w:rFonts w:hint="eastAsia"/>
                <w:bCs w:val="0"/>
                <w:i/>
                <w:color w:val="808080" w:themeColor="background1" w:themeShade="80"/>
              </w:rPr>
              <w:t>XX</w:t>
            </w:r>
          </w:p>
        </w:tc>
        <w:tc>
          <w:tcPr>
            <w:tcW w:w="201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B1873CB" w14:textId="75CE74EB" w:rsidR="00F56018" w:rsidRPr="006B0B82" w:rsidRDefault="003F4DC2" w:rsidP="00F56018">
            <w:pPr>
              <w:widowControl w:val="0"/>
              <w:autoSpaceDE w:val="0"/>
              <w:autoSpaceDN w:val="0"/>
              <w:contextualSpacing/>
              <w:jc w:val="center"/>
              <w:rPr>
                <w:bCs w:val="0"/>
                <w:i/>
                <w:color w:val="808080" w:themeColor="background1" w:themeShade="80"/>
              </w:rPr>
            </w:pPr>
            <w:r w:rsidRPr="006B0B82">
              <w:rPr>
                <w:i/>
                <w:color w:val="808080" w:themeColor="background1" w:themeShade="80"/>
              </w:rPr>
              <w:t>대조약</w:t>
            </w:r>
          </w:p>
        </w:tc>
        <w:tc>
          <w:tcPr>
            <w:tcW w:w="201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41F1043" w14:textId="6078B5BB" w:rsidR="00F56018" w:rsidRPr="006B0B82" w:rsidRDefault="003F4DC2" w:rsidP="00F56018">
            <w:pPr>
              <w:widowControl w:val="0"/>
              <w:autoSpaceDE w:val="0"/>
              <w:autoSpaceDN w:val="0"/>
              <w:contextualSpacing/>
              <w:jc w:val="center"/>
              <w:rPr>
                <w:bCs w:val="0"/>
                <w:i/>
                <w:color w:val="808080" w:themeColor="background1" w:themeShade="80"/>
              </w:rPr>
            </w:pPr>
            <w:r w:rsidRPr="006B0B82">
              <w:rPr>
                <w:i/>
                <w:color w:val="808080" w:themeColor="background1" w:themeShade="80"/>
              </w:rPr>
              <w:t>시험약</w:t>
            </w:r>
          </w:p>
        </w:tc>
      </w:tr>
      <w:tr w:rsidR="00F56018" w:rsidRPr="006B0B82" w14:paraId="5C42545A" w14:textId="77777777" w:rsidTr="00F56018">
        <w:trPr>
          <w:trHeight w:val="542"/>
        </w:trPr>
        <w:tc>
          <w:tcPr>
            <w:tcW w:w="20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E4714A" w14:textId="38C341CC" w:rsidR="00F56018" w:rsidRPr="006B0B82" w:rsidRDefault="006B0B82" w:rsidP="00F56018">
            <w:pPr>
              <w:autoSpaceDE w:val="0"/>
              <w:autoSpaceDN w:val="0"/>
              <w:contextualSpacing/>
              <w:jc w:val="center"/>
              <w:rPr>
                <w:bCs w:val="0"/>
                <w:i/>
                <w:color w:val="808080" w:themeColor="background1" w:themeShade="80"/>
              </w:rPr>
            </w:pPr>
            <w:r>
              <w:rPr>
                <w:rFonts w:hint="eastAsia"/>
                <w:bCs w:val="0"/>
                <w:i/>
                <w:color w:val="808080" w:themeColor="background1" w:themeShade="80"/>
              </w:rPr>
              <w:t>X</w:t>
            </w:r>
            <w:r w:rsidR="00F56018" w:rsidRPr="006B0B82">
              <w:rPr>
                <w:bCs w:val="0"/>
                <w:i/>
                <w:color w:val="808080" w:themeColor="background1" w:themeShade="80"/>
              </w:rPr>
              <w:t>군</w:t>
            </w:r>
          </w:p>
        </w:tc>
        <w:tc>
          <w:tcPr>
            <w:tcW w:w="20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DB0477" w14:textId="7376D49A" w:rsidR="00F56018" w:rsidRPr="006B0B82" w:rsidRDefault="006B0B82" w:rsidP="00F56018">
            <w:pPr>
              <w:widowControl w:val="0"/>
              <w:tabs>
                <w:tab w:val="num" w:pos="2310"/>
              </w:tabs>
              <w:adjustRightInd w:val="0"/>
              <w:ind w:leftChars="-56" w:left="-134"/>
              <w:contextualSpacing/>
              <w:jc w:val="center"/>
              <w:textAlignment w:val="baseline"/>
              <w:rPr>
                <w:bCs w:val="0"/>
                <w:i/>
                <w:color w:val="808080" w:themeColor="background1" w:themeShade="80"/>
                <w:kern w:val="0"/>
              </w:rPr>
            </w:pPr>
            <w:r>
              <w:rPr>
                <w:rFonts w:hint="eastAsia"/>
                <w:bCs w:val="0"/>
                <w:i/>
                <w:color w:val="808080" w:themeColor="background1" w:themeShade="80"/>
              </w:rPr>
              <w:t>XX</w:t>
            </w:r>
          </w:p>
        </w:tc>
        <w:tc>
          <w:tcPr>
            <w:tcW w:w="20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472851" w14:textId="6F8D083C" w:rsidR="00F56018" w:rsidRPr="006B0B82" w:rsidRDefault="003F4DC2" w:rsidP="00F56018">
            <w:pPr>
              <w:widowControl w:val="0"/>
              <w:autoSpaceDE w:val="0"/>
              <w:autoSpaceDN w:val="0"/>
              <w:contextualSpacing/>
              <w:jc w:val="center"/>
              <w:rPr>
                <w:bCs w:val="0"/>
                <w:i/>
                <w:color w:val="808080" w:themeColor="background1" w:themeShade="80"/>
              </w:rPr>
            </w:pPr>
            <w:r w:rsidRPr="006B0B82">
              <w:rPr>
                <w:i/>
                <w:color w:val="808080" w:themeColor="background1" w:themeShade="80"/>
              </w:rPr>
              <w:t>시험약</w:t>
            </w:r>
          </w:p>
        </w:tc>
        <w:tc>
          <w:tcPr>
            <w:tcW w:w="20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E27228" w14:textId="165238D5" w:rsidR="00F56018" w:rsidRPr="006B0B82" w:rsidRDefault="003F4DC2" w:rsidP="00F56018">
            <w:pPr>
              <w:widowControl w:val="0"/>
              <w:autoSpaceDE w:val="0"/>
              <w:autoSpaceDN w:val="0"/>
              <w:contextualSpacing/>
              <w:jc w:val="center"/>
              <w:rPr>
                <w:bCs w:val="0"/>
                <w:i/>
                <w:color w:val="808080" w:themeColor="background1" w:themeShade="80"/>
              </w:rPr>
            </w:pPr>
            <w:r w:rsidRPr="006B0B82">
              <w:rPr>
                <w:i/>
                <w:color w:val="808080" w:themeColor="background1" w:themeShade="80"/>
              </w:rPr>
              <w:t>대조약</w:t>
            </w:r>
          </w:p>
        </w:tc>
      </w:tr>
    </w:tbl>
    <w:p w14:paraId="77AAE938" w14:textId="77777777" w:rsidR="00F56018" w:rsidRPr="006B0B82" w:rsidRDefault="00F56018" w:rsidP="00F56018">
      <w:pPr>
        <w:ind w:left="425"/>
        <w:rPr>
          <w:i/>
          <w:color w:val="808080" w:themeColor="background1" w:themeShade="80"/>
        </w:rPr>
      </w:pPr>
      <w:r w:rsidRPr="006B0B82">
        <w:rPr>
          <w:i/>
          <w:color w:val="808080" w:themeColor="background1" w:themeShade="80"/>
        </w:rPr>
        <w:t>휴약기간</w:t>
      </w:r>
      <w:r w:rsidRPr="006B0B82">
        <w:rPr>
          <w:i/>
          <w:color w:val="808080" w:themeColor="background1" w:themeShade="80"/>
        </w:rPr>
        <w:t>: 7</w:t>
      </w:r>
      <w:r w:rsidRPr="006B0B82">
        <w:rPr>
          <w:i/>
          <w:color w:val="808080" w:themeColor="background1" w:themeShade="80"/>
        </w:rPr>
        <w:t>일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이상</w:t>
      </w:r>
    </w:p>
    <w:p w14:paraId="72C1F217" w14:textId="34D5D77C" w:rsidR="00F56018" w:rsidRPr="006B0B82" w:rsidRDefault="00F56018" w:rsidP="00F56018">
      <w:pPr>
        <w:pStyle w:val="ab"/>
        <w:numPr>
          <w:ilvl w:val="0"/>
          <w:numId w:val="25"/>
        </w:numPr>
        <w:ind w:leftChars="177" w:left="825"/>
        <w:rPr>
          <w:i/>
          <w:color w:val="808080" w:themeColor="background1" w:themeShade="80"/>
        </w:rPr>
      </w:pPr>
      <w:r w:rsidRPr="006B0B82">
        <w:rPr>
          <w:i/>
          <w:color w:val="808080" w:themeColor="background1" w:themeShade="80"/>
        </w:rPr>
        <w:t>대조약</w:t>
      </w:r>
      <w:r w:rsidRPr="006B0B82">
        <w:rPr>
          <w:i/>
          <w:color w:val="808080" w:themeColor="background1" w:themeShade="80"/>
        </w:rPr>
        <w:t xml:space="preserve">: </w:t>
      </w:r>
      <w:r w:rsidR="003F4DC2">
        <w:rPr>
          <w:rFonts w:hint="eastAsia"/>
          <w:i/>
          <w:color w:val="808080" w:themeColor="background1" w:themeShade="80"/>
        </w:rPr>
        <w:t>&lt;</w:t>
      </w:r>
      <w:r w:rsidR="003F4DC2">
        <w:rPr>
          <w:rFonts w:hint="eastAsia"/>
          <w:i/>
          <w:color w:val="808080" w:themeColor="background1" w:themeShade="80"/>
        </w:rPr>
        <w:t>대조약명</w:t>
      </w:r>
      <w:r w:rsidR="003F4DC2">
        <w:rPr>
          <w:rFonts w:hint="eastAsia"/>
          <w:i/>
          <w:color w:val="808080" w:themeColor="background1" w:themeShade="80"/>
        </w:rPr>
        <w:t>&gt;</w:t>
      </w:r>
    </w:p>
    <w:p w14:paraId="15715A2A" w14:textId="7356ED23" w:rsidR="00F56018" w:rsidRPr="006B0B82" w:rsidRDefault="00F56018" w:rsidP="00F56018">
      <w:pPr>
        <w:pStyle w:val="ab"/>
        <w:numPr>
          <w:ilvl w:val="0"/>
          <w:numId w:val="25"/>
        </w:numPr>
        <w:ind w:leftChars="177" w:left="825"/>
        <w:rPr>
          <w:i/>
          <w:color w:val="808080" w:themeColor="background1" w:themeShade="80"/>
        </w:rPr>
      </w:pPr>
      <w:r w:rsidRPr="006B0B82">
        <w:rPr>
          <w:i/>
          <w:color w:val="808080" w:themeColor="background1" w:themeShade="80"/>
        </w:rPr>
        <w:t>시험약</w:t>
      </w:r>
      <w:r w:rsidRPr="006B0B82">
        <w:rPr>
          <w:i/>
          <w:color w:val="808080" w:themeColor="background1" w:themeShade="80"/>
        </w:rPr>
        <w:t xml:space="preserve">: </w:t>
      </w:r>
      <w:r w:rsidR="003F4DC2">
        <w:rPr>
          <w:rFonts w:hint="eastAsia"/>
          <w:i/>
          <w:color w:val="808080" w:themeColor="background1" w:themeShade="80"/>
        </w:rPr>
        <w:t>&lt;</w:t>
      </w:r>
      <w:r w:rsidR="003F4DC2">
        <w:rPr>
          <w:rFonts w:hint="eastAsia"/>
          <w:i/>
          <w:color w:val="808080" w:themeColor="background1" w:themeShade="80"/>
        </w:rPr>
        <w:t>시험약명</w:t>
      </w:r>
      <w:r w:rsidR="003F4DC2">
        <w:rPr>
          <w:rFonts w:hint="eastAsia"/>
          <w:i/>
          <w:color w:val="808080" w:themeColor="background1" w:themeShade="80"/>
        </w:rPr>
        <w:t>&gt;</w:t>
      </w:r>
    </w:p>
    <w:p w14:paraId="6044CFCF" w14:textId="77777777" w:rsidR="00A85C46" w:rsidRPr="006B0B82" w:rsidRDefault="00A85C46" w:rsidP="00A85C46">
      <w:pPr>
        <w:ind w:left="425"/>
        <w:rPr>
          <w:i/>
          <w:color w:val="FF0000"/>
        </w:rPr>
      </w:pPr>
      <w:r w:rsidRPr="006B0B82">
        <w:rPr>
          <w:i/>
          <w:color w:val="FF0000"/>
        </w:rPr>
        <w:t>해당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임상시험의</w:t>
      </w:r>
      <w:r w:rsidRPr="006B0B82">
        <w:rPr>
          <w:i/>
          <w:color w:val="FF0000"/>
        </w:rPr>
        <w:t xml:space="preserve"> Part </w:t>
      </w:r>
      <w:r w:rsidRPr="006B0B82">
        <w:rPr>
          <w:i/>
          <w:color w:val="FF0000"/>
        </w:rPr>
        <w:t>또는</w:t>
      </w:r>
      <w:r w:rsidRPr="006B0B82">
        <w:rPr>
          <w:i/>
          <w:color w:val="FF0000"/>
        </w:rPr>
        <w:t xml:space="preserve"> Cohort </w:t>
      </w:r>
      <w:r w:rsidRPr="006B0B82">
        <w:rPr>
          <w:i/>
          <w:color w:val="FF0000"/>
        </w:rPr>
        <w:t>여부를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확인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후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해당문구로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작성</w:t>
      </w:r>
    </w:p>
    <w:p w14:paraId="3B219197" w14:textId="36ABC484" w:rsidR="00F56018" w:rsidRPr="006B0B82" w:rsidRDefault="00A85C46" w:rsidP="00A85C46">
      <w:pPr>
        <w:widowControl w:val="0"/>
        <w:autoSpaceDE w:val="0"/>
        <w:autoSpaceDN w:val="0"/>
        <w:snapToGrid w:val="0"/>
        <w:ind w:left="425"/>
        <w:contextualSpacing/>
        <w:rPr>
          <w:i/>
          <w:color w:val="FF0000"/>
        </w:rPr>
      </w:pPr>
      <w:r w:rsidRPr="006B0B82">
        <w:rPr>
          <w:i/>
          <w:color w:val="FF0000"/>
        </w:rPr>
        <w:t>순서군의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수</w:t>
      </w:r>
      <w:r w:rsidRPr="006B0B82">
        <w:rPr>
          <w:i/>
          <w:color w:val="FF0000"/>
        </w:rPr>
        <w:t xml:space="preserve">, </w:t>
      </w:r>
      <w:r w:rsidRPr="006B0B82">
        <w:rPr>
          <w:i/>
          <w:color w:val="FF0000"/>
        </w:rPr>
        <w:t>해당군의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대상자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수</w:t>
      </w:r>
      <w:r w:rsidRPr="006B0B82">
        <w:rPr>
          <w:i/>
          <w:color w:val="FF0000"/>
        </w:rPr>
        <w:t xml:space="preserve">, </w:t>
      </w:r>
      <w:r w:rsidRPr="006B0B82">
        <w:rPr>
          <w:i/>
          <w:color w:val="FF0000"/>
        </w:rPr>
        <w:t>단일기관인지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다기관인지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확인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후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작성</w:t>
      </w:r>
      <w:r w:rsidR="000C190F" w:rsidRPr="006B0B82">
        <w:rPr>
          <w:rFonts w:hint="eastAsia"/>
          <w:i/>
          <w:color w:val="FF0000"/>
        </w:rPr>
        <w:t>하며</w:t>
      </w:r>
      <w:r w:rsidR="000C190F" w:rsidRPr="006B0B82">
        <w:rPr>
          <w:rFonts w:hint="eastAsia"/>
          <w:i/>
          <w:color w:val="FF0000"/>
        </w:rPr>
        <w:t>,</w:t>
      </w:r>
      <w:r w:rsidR="000C190F" w:rsidRPr="006B0B82">
        <w:rPr>
          <w:i/>
          <w:color w:val="FF0000"/>
        </w:rPr>
        <w:t xml:space="preserve"> </w:t>
      </w:r>
      <w:r w:rsidR="00F56018" w:rsidRPr="006B0B82">
        <w:rPr>
          <w:rFonts w:hint="eastAsia"/>
          <w:i/>
          <w:color w:val="FF0000"/>
        </w:rPr>
        <w:t>시험</w:t>
      </w:r>
      <w:r w:rsidR="00F56018" w:rsidRPr="006B0B82">
        <w:rPr>
          <w:rFonts w:hint="eastAsia"/>
          <w:i/>
          <w:color w:val="FF0000"/>
        </w:rPr>
        <w:t xml:space="preserve"> </w:t>
      </w:r>
      <w:r w:rsidR="00F56018" w:rsidRPr="006B0B82">
        <w:rPr>
          <w:rFonts w:hint="eastAsia"/>
          <w:i/>
          <w:color w:val="FF0000"/>
        </w:rPr>
        <w:t>디자인</w:t>
      </w:r>
      <w:r w:rsidR="00F56018" w:rsidRPr="006B0B82">
        <w:rPr>
          <w:rFonts w:hint="eastAsia"/>
          <w:i/>
          <w:color w:val="FF0000"/>
        </w:rPr>
        <w:t xml:space="preserve"> </w:t>
      </w:r>
      <w:r w:rsidR="00F56018" w:rsidRPr="006B0B82">
        <w:rPr>
          <w:rFonts w:hint="eastAsia"/>
          <w:i/>
          <w:color w:val="FF0000"/>
        </w:rPr>
        <w:t>및</w:t>
      </w:r>
      <w:r w:rsidR="00F56018" w:rsidRPr="006B0B82">
        <w:rPr>
          <w:rFonts w:hint="eastAsia"/>
          <w:i/>
          <w:color w:val="FF0000"/>
        </w:rPr>
        <w:t xml:space="preserve"> </w:t>
      </w:r>
      <w:r w:rsidR="00F56018" w:rsidRPr="006B0B82">
        <w:rPr>
          <w:rFonts w:hint="eastAsia"/>
          <w:i/>
          <w:color w:val="FF0000"/>
        </w:rPr>
        <w:t>임상시험용의약품</w:t>
      </w:r>
      <w:r w:rsidR="00F56018" w:rsidRPr="006B0B82">
        <w:rPr>
          <w:rFonts w:hint="eastAsia"/>
          <w:i/>
          <w:color w:val="FF0000"/>
        </w:rPr>
        <w:t xml:space="preserve"> </w:t>
      </w:r>
      <w:r w:rsidR="00F56018" w:rsidRPr="006B0B82">
        <w:rPr>
          <w:rFonts w:hint="eastAsia"/>
          <w:i/>
          <w:color w:val="FF0000"/>
        </w:rPr>
        <w:t>정보를</w:t>
      </w:r>
      <w:r w:rsidR="000C190F" w:rsidRPr="006B0B82">
        <w:rPr>
          <w:rFonts w:hint="eastAsia"/>
          <w:i/>
          <w:color w:val="FF0000"/>
        </w:rPr>
        <w:t xml:space="preserve"> </w:t>
      </w:r>
      <w:r w:rsidR="000C190F" w:rsidRPr="006B0B82">
        <w:rPr>
          <w:rFonts w:hint="eastAsia"/>
          <w:i/>
          <w:color w:val="FF0000"/>
        </w:rPr>
        <w:t>추가한다</w:t>
      </w:r>
      <w:r w:rsidR="000C190F" w:rsidRPr="006B0B82">
        <w:rPr>
          <w:rFonts w:hint="eastAsia"/>
          <w:i/>
          <w:color w:val="FF0000"/>
        </w:rPr>
        <w:t>.</w:t>
      </w:r>
    </w:p>
    <w:p w14:paraId="76C59E39" w14:textId="3243BB68" w:rsidR="005A338B" w:rsidRPr="00646F3D" w:rsidRDefault="009207CB" w:rsidP="005A338B">
      <w:pPr>
        <w:pStyle w:val="ab"/>
        <w:widowControl w:val="0"/>
        <w:numPr>
          <w:ilvl w:val="1"/>
          <w:numId w:val="3"/>
        </w:numPr>
        <w:autoSpaceDE w:val="0"/>
        <w:autoSpaceDN w:val="0"/>
        <w:snapToGrid w:val="0"/>
        <w:ind w:leftChars="0"/>
        <w:contextualSpacing/>
        <w:outlineLvl w:val="1"/>
        <w:rPr>
          <w:b/>
          <w:bCs w:val="0"/>
        </w:rPr>
      </w:pPr>
      <w:bookmarkStart w:id="60" w:name="_Toc129867562"/>
      <w:r w:rsidRPr="00646F3D">
        <w:rPr>
          <w:b/>
        </w:rPr>
        <w:t>시험대상자</w:t>
      </w:r>
      <w:r w:rsidRPr="00646F3D">
        <w:rPr>
          <w:b/>
        </w:rPr>
        <w:t xml:space="preserve"> </w:t>
      </w:r>
      <w:r w:rsidRPr="00646F3D">
        <w:rPr>
          <w:b/>
        </w:rPr>
        <w:t>번호</w:t>
      </w:r>
      <w:bookmarkEnd w:id="60"/>
    </w:p>
    <w:p w14:paraId="3CAF1EA7" w14:textId="77777777" w:rsidR="00A85C46" w:rsidRDefault="00A85C46" w:rsidP="00A85C46">
      <w:pPr>
        <w:ind w:left="425"/>
        <w:rPr>
          <w:ins w:id="61" w:author="김유진" w:date="2025-10-21T11:49:00Z" w16du:dateUtc="2025-10-21T02:49:00Z"/>
          <w:i/>
          <w:color w:val="FF0000"/>
        </w:rPr>
      </w:pPr>
      <w:r w:rsidRPr="006B0B82">
        <w:rPr>
          <w:i/>
          <w:color w:val="FF0000"/>
        </w:rPr>
        <w:lastRenderedPageBreak/>
        <w:t>시험대상자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번호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양식에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대해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기재한다</w:t>
      </w:r>
      <w:r w:rsidRPr="006B0B82">
        <w:rPr>
          <w:i/>
          <w:color w:val="FF0000"/>
        </w:rPr>
        <w:t xml:space="preserve">. </w:t>
      </w:r>
      <w:r w:rsidRPr="006B0B82">
        <w:rPr>
          <w:i/>
          <w:color w:val="FF0000"/>
        </w:rPr>
        <w:t>해당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임상시험계획서의</w:t>
      </w:r>
      <w:r w:rsidRPr="006B0B82">
        <w:rPr>
          <w:i/>
          <w:color w:val="FF0000"/>
        </w:rPr>
        <w:t xml:space="preserve"> “</w:t>
      </w:r>
      <w:r w:rsidRPr="006B0B82">
        <w:rPr>
          <w:i/>
          <w:color w:val="FF0000"/>
        </w:rPr>
        <w:t>시험대상자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번호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부여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방법</w:t>
      </w:r>
      <w:r w:rsidRPr="006B0B82">
        <w:rPr>
          <w:i/>
          <w:color w:val="FF0000"/>
        </w:rPr>
        <w:t xml:space="preserve">” </w:t>
      </w:r>
      <w:r w:rsidRPr="006B0B82">
        <w:rPr>
          <w:i/>
          <w:color w:val="FF0000"/>
        </w:rPr>
        <w:t>항목의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내용을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기재하는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것을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원칙으로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하며</w:t>
      </w:r>
      <w:r w:rsidRPr="006B0B82">
        <w:rPr>
          <w:i/>
          <w:color w:val="FF0000"/>
        </w:rPr>
        <w:t xml:space="preserve">, </w:t>
      </w:r>
      <w:r w:rsidRPr="006B0B82">
        <w:rPr>
          <w:i/>
          <w:color w:val="FF0000"/>
        </w:rPr>
        <w:t>부여시기</w:t>
      </w:r>
      <w:r w:rsidRPr="006B0B82">
        <w:rPr>
          <w:i/>
          <w:color w:val="FF0000"/>
        </w:rPr>
        <w:t xml:space="preserve">, </w:t>
      </w:r>
      <w:r w:rsidRPr="006B0B82">
        <w:rPr>
          <w:i/>
          <w:color w:val="FF0000"/>
        </w:rPr>
        <w:t>대체방법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등은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기재하지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않는다</w:t>
      </w:r>
      <w:r w:rsidRPr="006B0B82">
        <w:rPr>
          <w:i/>
          <w:color w:val="FF0000"/>
        </w:rPr>
        <w:t>.</w:t>
      </w:r>
    </w:p>
    <w:p w14:paraId="1157A2C6" w14:textId="77777777" w:rsidR="000F64AA" w:rsidRPr="006B0B82" w:rsidRDefault="000F64AA" w:rsidP="00A85C46">
      <w:pPr>
        <w:ind w:left="425"/>
        <w:rPr>
          <w:i/>
          <w:color w:val="808080" w:themeColor="background1" w:themeShade="80"/>
        </w:rPr>
      </w:pPr>
    </w:p>
    <w:p w14:paraId="6098FDEF" w14:textId="0DA1A04D" w:rsidR="00394C33" w:rsidRPr="00646F3D" w:rsidRDefault="009207CB" w:rsidP="00AA49B2">
      <w:pPr>
        <w:pStyle w:val="ab"/>
        <w:widowControl w:val="0"/>
        <w:numPr>
          <w:ilvl w:val="0"/>
          <w:numId w:val="3"/>
        </w:numPr>
        <w:autoSpaceDE w:val="0"/>
        <w:autoSpaceDN w:val="0"/>
        <w:snapToGrid w:val="0"/>
        <w:ind w:leftChars="0"/>
        <w:contextualSpacing/>
        <w:outlineLvl w:val="0"/>
        <w:rPr>
          <w:b/>
          <w:bCs w:val="0"/>
        </w:rPr>
      </w:pPr>
      <w:bookmarkStart w:id="62" w:name="_Toc524589342"/>
      <w:bookmarkStart w:id="63" w:name="_Toc129867563"/>
      <w:r w:rsidRPr="00646F3D">
        <w:rPr>
          <w:b/>
        </w:rPr>
        <w:t>문서의</w:t>
      </w:r>
      <w:r w:rsidRPr="00646F3D">
        <w:rPr>
          <w:b/>
        </w:rPr>
        <w:t xml:space="preserve"> </w:t>
      </w:r>
      <w:r w:rsidRPr="00646F3D">
        <w:rPr>
          <w:b/>
        </w:rPr>
        <w:t>관리</w:t>
      </w:r>
      <w:bookmarkEnd w:id="62"/>
      <w:bookmarkEnd w:id="63"/>
    </w:p>
    <w:p w14:paraId="0C4B0357" w14:textId="77777777" w:rsidR="00A85C46" w:rsidRPr="006B0B82" w:rsidRDefault="00A85C46" w:rsidP="00A85C46">
      <w:pPr>
        <w:ind w:left="425"/>
        <w:rPr>
          <w:i/>
          <w:color w:val="808080" w:themeColor="background1" w:themeShade="80"/>
        </w:rPr>
      </w:pPr>
      <w:r w:rsidRPr="006B0B82">
        <w:rPr>
          <w:i/>
          <w:color w:val="FF0000"/>
        </w:rPr>
        <w:t>무작위배정계획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및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무작위배정을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통해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생성되는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문서의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관리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방법을</w:t>
      </w:r>
      <w:r w:rsidRPr="006B0B82">
        <w:rPr>
          <w:i/>
          <w:color w:val="FF0000"/>
        </w:rPr>
        <w:t xml:space="preserve"> </w:t>
      </w:r>
      <w:r w:rsidRPr="006B0B82">
        <w:rPr>
          <w:i/>
          <w:color w:val="FF0000"/>
        </w:rPr>
        <w:t>기재한다</w:t>
      </w:r>
      <w:r w:rsidRPr="006B0B82">
        <w:rPr>
          <w:i/>
          <w:color w:val="FF0000"/>
        </w:rPr>
        <w:t>.</w:t>
      </w:r>
    </w:p>
    <w:p w14:paraId="799A268F" w14:textId="1CD6CA53" w:rsidR="000E6118" w:rsidRPr="002B3F99" w:rsidRDefault="00A85C46" w:rsidP="002B3F99">
      <w:pPr>
        <w:ind w:left="425"/>
        <w:rPr>
          <w:i/>
          <w:color w:val="808080" w:themeColor="background1" w:themeShade="80"/>
        </w:rPr>
      </w:pPr>
      <w:r w:rsidRPr="006B0B82">
        <w:rPr>
          <w:i/>
          <w:color w:val="808080" w:themeColor="background1" w:themeShade="80"/>
        </w:rPr>
        <w:t>무작위배정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담당자는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무작위배정에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사용된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프로그램</w:t>
      </w:r>
      <w:r w:rsidRPr="006B0B82">
        <w:rPr>
          <w:i/>
          <w:color w:val="808080" w:themeColor="background1" w:themeShade="80"/>
        </w:rPr>
        <w:t xml:space="preserve">(SAS code, SAS </w:t>
      </w:r>
      <w:r w:rsidRPr="006B0B82">
        <w:rPr>
          <w:i/>
          <w:color w:val="808080" w:themeColor="background1" w:themeShade="80"/>
        </w:rPr>
        <w:t>로그파일</w:t>
      </w:r>
      <w:r w:rsidRPr="006B0B82">
        <w:rPr>
          <w:i/>
          <w:color w:val="808080" w:themeColor="background1" w:themeShade="80"/>
        </w:rPr>
        <w:t>, SAS output)</w:t>
      </w:r>
      <w:ins w:id="64" w:author="김유진" w:date="2025-10-21T14:07:00Z" w16du:dateUtc="2025-10-21T05:07:00Z">
        <w:r w:rsidR="002E4E3B">
          <w:rPr>
            <w:rFonts w:hint="eastAsia"/>
            <w:i/>
            <w:color w:val="808080" w:themeColor="background1" w:themeShade="80"/>
          </w:rPr>
          <w:t>과</w:t>
        </w:r>
        <w:r w:rsidR="002E4E3B">
          <w:rPr>
            <w:rFonts w:hint="eastAsia"/>
            <w:i/>
            <w:color w:val="808080" w:themeColor="background1" w:themeShade="80"/>
          </w:rPr>
          <w:t xml:space="preserve"> </w:t>
        </w:r>
        <w:r w:rsidR="002E4E3B">
          <w:rPr>
            <w:rFonts w:hint="eastAsia"/>
            <w:i/>
            <w:color w:val="808080" w:themeColor="background1" w:themeShade="80"/>
          </w:rPr>
          <w:t>무작위배정</w:t>
        </w:r>
        <w:r w:rsidR="002E4E3B">
          <w:rPr>
            <w:rFonts w:hint="eastAsia"/>
            <w:i/>
            <w:color w:val="808080" w:themeColor="background1" w:themeShade="80"/>
          </w:rPr>
          <w:t xml:space="preserve"> </w:t>
        </w:r>
        <w:r w:rsidR="002E4E3B">
          <w:rPr>
            <w:rFonts w:hint="eastAsia"/>
            <w:i/>
            <w:color w:val="808080" w:themeColor="background1" w:themeShade="80"/>
          </w:rPr>
          <w:t>절차에</w:t>
        </w:r>
        <w:r w:rsidR="002E4E3B">
          <w:rPr>
            <w:rFonts w:hint="eastAsia"/>
            <w:i/>
            <w:color w:val="808080" w:themeColor="background1" w:themeShade="80"/>
          </w:rPr>
          <w:t xml:space="preserve"> </w:t>
        </w:r>
        <w:r w:rsidR="002E4E3B">
          <w:rPr>
            <w:rFonts w:hint="eastAsia"/>
            <w:i/>
            <w:color w:val="808080" w:themeColor="background1" w:themeShade="80"/>
          </w:rPr>
          <w:t>따라</w:t>
        </w:r>
        <w:r w:rsidR="002E4E3B">
          <w:rPr>
            <w:rFonts w:hint="eastAsia"/>
            <w:i/>
            <w:color w:val="808080" w:themeColor="background1" w:themeShade="80"/>
          </w:rPr>
          <w:t xml:space="preserve"> </w:t>
        </w:r>
        <w:r w:rsidR="002E4E3B">
          <w:rPr>
            <w:rFonts w:hint="eastAsia"/>
            <w:i/>
            <w:color w:val="808080" w:themeColor="background1" w:themeShade="80"/>
          </w:rPr>
          <w:t>생성된</w:t>
        </w:r>
        <w:r w:rsidR="002E4E3B">
          <w:rPr>
            <w:rFonts w:hint="eastAsia"/>
            <w:i/>
            <w:color w:val="808080" w:themeColor="background1" w:themeShade="80"/>
          </w:rPr>
          <w:t xml:space="preserve"> </w:t>
        </w:r>
        <w:r w:rsidR="002E4E3B">
          <w:rPr>
            <w:rFonts w:hint="eastAsia"/>
            <w:i/>
            <w:color w:val="808080" w:themeColor="background1" w:themeShade="80"/>
          </w:rPr>
          <w:t>무작위배정코드</w:t>
        </w:r>
        <w:r w:rsidR="002E4E3B">
          <w:rPr>
            <w:rFonts w:hint="eastAsia"/>
            <w:i/>
            <w:color w:val="808080" w:themeColor="background1" w:themeShade="80"/>
          </w:rPr>
          <w:t xml:space="preserve">, </w:t>
        </w:r>
        <w:r w:rsidR="002E4E3B">
          <w:rPr>
            <w:rFonts w:hint="eastAsia"/>
            <w:i/>
            <w:color w:val="808080" w:themeColor="background1" w:themeShade="80"/>
          </w:rPr>
          <w:t>무작위배정표를</w:t>
        </w:r>
        <w:r w:rsidR="002E4E3B">
          <w:rPr>
            <w:rFonts w:hint="eastAsia"/>
            <w:i/>
            <w:color w:val="808080" w:themeColor="background1" w:themeShade="80"/>
          </w:rPr>
          <w:t xml:space="preserve"> </w:t>
        </w:r>
        <w:r w:rsidR="002E4E3B">
          <w:rPr>
            <w:rFonts w:hint="eastAsia"/>
            <w:i/>
            <w:color w:val="808080" w:themeColor="background1" w:themeShade="80"/>
          </w:rPr>
          <w:t>무작위배정</w:t>
        </w:r>
        <w:r w:rsidR="002E4E3B">
          <w:rPr>
            <w:rFonts w:hint="eastAsia"/>
            <w:i/>
            <w:color w:val="808080" w:themeColor="background1" w:themeShade="80"/>
          </w:rPr>
          <w:t xml:space="preserve"> </w:t>
        </w:r>
        <w:r w:rsidR="002E4E3B">
          <w:rPr>
            <w:rFonts w:hint="eastAsia"/>
            <w:i/>
            <w:color w:val="808080" w:themeColor="background1" w:themeShade="80"/>
          </w:rPr>
          <w:t>담당자만</w:t>
        </w:r>
        <w:r w:rsidR="002E4E3B">
          <w:rPr>
            <w:rFonts w:hint="eastAsia"/>
            <w:i/>
            <w:color w:val="808080" w:themeColor="background1" w:themeShade="80"/>
          </w:rPr>
          <w:t xml:space="preserve"> </w:t>
        </w:r>
        <w:r w:rsidR="002E4E3B">
          <w:rPr>
            <w:rFonts w:hint="eastAsia"/>
            <w:i/>
            <w:color w:val="808080" w:themeColor="background1" w:themeShade="80"/>
          </w:rPr>
          <w:t>열람이</w:t>
        </w:r>
        <w:r w:rsidR="002E4E3B">
          <w:rPr>
            <w:rFonts w:hint="eastAsia"/>
            <w:i/>
            <w:color w:val="808080" w:themeColor="background1" w:themeShade="80"/>
          </w:rPr>
          <w:t xml:space="preserve"> </w:t>
        </w:r>
        <w:r w:rsidR="002E4E3B">
          <w:rPr>
            <w:rFonts w:hint="eastAsia"/>
            <w:i/>
            <w:color w:val="808080" w:themeColor="background1" w:themeShade="80"/>
          </w:rPr>
          <w:t>가능한</w:t>
        </w:r>
      </w:ins>
      <w:del w:id="65" w:author="김유진" w:date="2025-10-21T14:07:00Z" w16du:dateUtc="2025-10-21T05:07:00Z">
        <w:r w:rsidRPr="006B0B82" w:rsidDel="002E4E3B">
          <w:rPr>
            <w:i/>
            <w:color w:val="808080" w:themeColor="background1" w:themeShade="80"/>
          </w:rPr>
          <w:delText>을</w:delText>
        </w:r>
      </w:del>
      <w:r w:rsidRPr="006B0B82">
        <w:rPr>
          <w:i/>
          <w:color w:val="808080" w:themeColor="background1" w:themeShade="80"/>
        </w:rPr>
        <w:t xml:space="preserve"> </w:t>
      </w:r>
      <w:r w:rsidR="00912D8A" w:rsidRPr="006B0B82">
        <w:rPr>
          <w:rFonts w:hint="eastAsia"/>
          <w:i/>
          <w:color w:val="808080" w:themeColor="background1" w:themeShade="80"/>
        </w:rPr>
        <w:t>별도의</w:t>
      </w:r>
      <w:r w:rsidR="00912D8A" w:rsidRPr="006B0B82">
        <w:rPr>
          <w:rFonts w:hint="eastAsia"/>
          <w:i/>
          <w:color w:val="808080" w:themeColor="background1" w:themeShade="80"/>
        </w:rPr>
        <w:t xml:space="preserve"> </w:t>
      </w:r>
      <w:ins w:id="66" w:author="김유진" w:date="2025-10-21T14:07:00Z" w16du:dateUtc="2025-10-21T05:07:00Z">
        <w:r w:rsidR="002E4E3B">
          <w:rPr>
            <w:rFonts w:hint="eastAsia"/>
            <w:i/>
            <w:color w:val="808080" w:themeColor="background1" w:themeShade="80"/>
          </w:rPr>
          <w:t>연구</w:t>
        </w:r>
        <w:r w:rsidR="002E4E3B">
          <w:rPr>
            <w:rFonts w:hint="eastAsia"/>
            <w:i/>
            <w:color w:val="808080" w:themeColor="background1" w:themeShade="80"/>
          </w:rPr>
          <w:t xml:space="preserve"> </w:t>
        </w:r>
      </w:ins>
      <w:r w:rsidR="00912D8A" w:rsidRPr="006B0B82">
        <w:rPr>
          <w:rFonts w:hint="eastAsia"/>
          <w:i/>
          <w:color w:val="808080" w:themeColor="background1" w:themeShade="80"/>
        </w:rPr>
        <w:t>폴더에</w:t>
      </w:r>
      <w:r w:rsidR="00912D8A" w:rsidRPr="006B0B82">
        <w:rPr>
          <w:rFonts w:hint="eastAsia"/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저장하여</w:t>
      </w:r>
      <w:r w:rsidRPr="006B0B82">
        <w:rPr>
          <w:i/>
          <w:color w:val="808080" w:themeColor="background1" w:themeShade="80"/>
        </w:rPr>
        <w:t xml:space="preserve"> </w:t>
      </w:r>
      <w:ins w:id="67" w:author="김유진" w:date="2025-10-21T14:07:00Z" w16du:dateUtc="2025-10-21T05:07:00Z">
        <w:r w:rsidR="002E4E3B">
          <w:rPr>
            <w:rFonts w:hint="eastAsia"/>
            <w:i/>
            <w:color w:val="808080" w:themeColor="background1" w:themeShade="80"/>
          </w:rPr>
          <w:t>관리</w:t>
        </w:r>
      </w:ins>
      <w:del w:id="68" w:author="김유진" w:date="2025-10-21T14:07:00Z" w16du:dateUtc="2025-10-21T05:07:00Z">
        <w:r w:rsidRPr="006B0B82" w:rsidDel="002E4E3B">
          <w:rPr>
            <w:i/>
            <w:color w:val="808080" w:themeColor="background1" w:themeShade="80"/>
          </w:rPr>
          <w:delText>보관</w:delText>
        </w:r>
      </w:del>
      <w:r w:rsidRPr="006B0B82">
        <w:rPr>
          <w:i/>
          <w:color w:val="808080" w:themeColor="background1" w:themeShade="80"/>
        </w:rPr>
        <w:t>한다</w:t>
      </w:r>
      <w:r w:rsidRPr="006B0B82">
        <w:rPr>
          <w:i/>
          <w:color w:val="808080" w:themeColor="background1" w:themeShade="80"/>
        </w:rPr>
        <w:t xml:space="preserve">. </w:t>
      </w:r>
      <w:ins w:id="69" w:author="김유진" w:date="2025-10-21T14:07:00Z" w16du:dateUtc="2025-10-21T05:07:00Z">
        <w:r w:rsidR="002E4E3B">
          <w:rPr>
            <w:rFonts w:hint="eastAsia"/>
            <w:i/>
            <w:color w:val="808080" w:themeColor="background1" w:themeShade="80"/>
          </w:rPr>
          <w:t>이때</w:t>
        </w:r>
        <w:r w:rsidR="002E4E3B">
          <w:rPr>
            <w:rFonts w:hint="eastAsia"/>
            <w:i/>
            <w:color w:val="808080" w:themeColor="background1" w:themeShade="80"/>
          </w:rPr>
          <w:t xml:space="preserve">, </w:t>
        </w:r>
      </w:ins>
      <w:r w:rsidRPr="006B0B82">
        <w:rPr>
          <w:i/>
          <w:color w:val="808080" w:themeColor="background1" w:themeShade="80"/>
        </w:rPr>
        <w:t>무작위배정코드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및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무작위배정표는</w:t>
      </w:r>
      <w:r w:rsidRPr="006B0B82">
        <w:rPr>
          <w:i/>
          <w:color w:val="808080" w:themeColor="background1" w:themeShade="80"/>
        </w:rPr>
        <w:t xml:space="preserve"> PDF </w:t>
      </w:r>
      <w:r w:rsidRPr="006B0B82">
        <w:rPr>
          <w:i/>
          <w:color w:val="808080" w:themeColor="background1" w:themeShade="80"/>
        </w:rPr>
        <w:t>형식으로</w:t>
      </w:r>
      <w:r w:rsidRPr="006B0B82">
        <w:rPr>
          <w:i/>
          <w:color w:val="808080" w:themeColor="background1" w:themeShade="80"/>
        </w:rPr>
        <w:t xml:space="preserve"> </w:t>
      </w:r>
      <w:del w:id="70" w:author="김유진" w:date="2025-10-21T14:08:00Z" w16du:dateUtc="2025-10-21T05:08:00Z">
        <w:r w:rsidRPr="006B0B82" w:rsidDel="002E4E3B">
          <w:rPr>
            <w:i/>
            <w:color w:val="808080" w:themeColor="background1" w:themeShade="80"/>
          </w:rPr>
          <w:delText>무작위배정</w:delText>
        </w:r>
        <w:r w:rsidRPr="006B0B82" w:rsidDel="002E4E3B">
          <w:rPr>
            <w:i/>
            <w:color w:val="808080" w:themeColor="background1" w:themeShade="80"/>
          </w:rPr>
          <w:delText xml:space="preserve"> </w:delText>
        </w:r>
        <w:r w:rsidRPr="006B0B82" w:rsidDel="002E4E3B">
          <w:rPr>
            <w:i/>
            <w:color w:val="808080" w:themeColor="background1" w:themeShade="80"/>
          </w:rPr>
          <w:delText>담당자만</w:delText>
        </w:r>
        <w:r w:rsidRPr="006B0B82" w:rsidDel="002E4E3B">
          <w:rPr>
            <w:i/>
            <w:color w:val="808080" w:themeColor="background1" w:themeShade="80"/>
          </w:rPr>
          <w:delText xml:space="preserve"> </w:delText>
        </w:r>
        <w:r w:rsidRPr="006B0B82" w:rsidDel="002E4E3B">
          <w:rPr>
            <w:i/>
            <w:color w:val="808080" w:themeColor="background1" w:themeShade="80"/>
          </w:rPr>
          <w:delText>열람이</w:delText>
        </w:r>
        <w:r w:rsidRPr="006B0B82" w:rsidDel="002E4E3B">
          <w:rPr>
            <w:i/>
            <w:color w:val="808080" w:themeColor="background1" w:themeShade="80"/>
          </w:rPr>
          <w:delText xml:space="preserve"> </w:delText>
        </w:r>
        <w:r w:rsidRPr="006B0B82" w:rsidDel="002E4E3B">
          <w:rPr>
            <w:i/>
            <w:color w:val="808080" w:themeColor="background1" w:themeShade="80"/>
          </w:rPr>
          <w:delText>가능하도록</w:delText>
        </w:r>
        <w:r w:rsidRPr="006B0B82" w:rsidDel="002E4E3B">
          <w:rPr>
            <w:i/>
            <w:color w:val="808080" w:themeColor="background1" w:themeShade="80"/>
          </w:rPr>
          <w:delText xml:space="preserve"> </w:delText>
        </w:r>
      </w:del>
      <w:r w:rsidRPr="006B0B82">
        <w:rPr>
          <w:i/>
          <w:color w:val="808080" w:themeColor="background1" w:themeShade="80"/>
        </w:rPr>
        <w:t>암호를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설정하여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관리하며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암호를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공개하지</w:t>
      </w:r>
      <w:r w:rsidRPr="006B0B82">
        <w:rPr>
          <w:i/>
          <w:color w:val="808080" w:themeColor="background1" w:themeShade="80"/>
        </w:rPr>
        <w:t xml:space="preserve"> </w:t>
      </w:r>
      <w:r w:rsidRPr="006B0B82">
        <w:rPr>
          <w:i/>
          <w:color w:val="808080" w:themeColor="background1" w:themeShade="80"/>
        </w:rPr>
        <w:t>않는다</w:t>
      </w:r>
      <w:r w:rsidRPr="006B0B82">
        <w:rPr>
          <w:i/>
          <w:color w:val="808080" w:themeColor="background1" w:themeShade="80"/>
        </w:rPr>
        <w:t>.</w:t>
      </w:r>
      <w:ins w:id="71" w:author="김유진" w:date="2025-10-21T14:09:00Z" w16du:dateUtc="2025-10-21T05:09:00Z">
        <w:r w:rsidR="002E4E3B">
          <w:rPr>
            <w:rFonts w:hint="eastAsia"/>
            <w:i/>
            <w:color w:val="808080" w:themeColor="background1" w:themeShade="80"/>
          </w:rPr>
          <w:t xml:space="preserve"> </w:t>
        </w:r>
        <w:r w:rsidR="002E4E3B" w:rsidRPr="00020A10">
          <w:rPr>
            <w:rFonts w:hint="eastAsia"/>
            <w:i/>
            <w:color w:val="808080" w:themeColor="background1" w:themeShade="80"/>
          </w:rPr>
          <w:t>무작위배정</w:t>
        </w:r>
        <w:r w:rsidR="002E4E3B" w:rsidRPr="00020A10">
          <w:rPr>
            <w:rFonts w:hint="eastAsia"/>
            <w:i/>
            <w:color w:val="808080" w:themeColor="background1" w:themeShade="80"/>
          </w:rPr>
          <w:t xml:space="preserve"> </w:t>
        </w:r>
        <w:r w:rsidR="002E4E3B" w:rsidRPr="00020A10">
          <w:rPr>
            <w:rFonts w:hint="eastAsia"/>
            <w:i/>
            <w:color w:val="808080" w:themeColor="background1" w:themeShade="80"/>
          </w:rPr>
          <w:t>담당자는</w:t>
        </w:r>
        <w:r w:rsidR="002E4E3B" w:rsidRPr="00020A10">
          <w:rPr>
            <w:rFonts w:hint="eastAsia"/>
            <w:i/>
            <w:color w:val="808080" w:themeColor="background1" w:themeShade="80"/>
          </w:rPr>
          <w:t xml:space="preserve"> </w:t>
        </w:r>
        <w:r w:rsidR="002E4E3B" w:rsidRPr="00020A10">
          <w:rPr>
            <w:rFonts w:hint="eastAsia"/>
            <w:i/>
            <w:color w:val="808080" w:themeColor="background1" w:themeShade="80"/>
          </w:rPr>
          <w:t>완료된</w:t>
        </w:r>
        <w:r w:rsidR="002E4E3B" w:rsidRPr="00020A10">
          <w:rPr>
            <w:rFonts w:hint="eastAsia"/>
            <w:i/>
            <w:color w:val="808080" w:themeColor="background1" w:themeShade="80"/>
          </w:rPr>
          <w:t xml:space="preserve"> </w:t>
        </w:r>
        <w:r w:rsidR="002E4E3B" w:rsidRPr="00020A10">
          <w:rPr>
            <w:rFonts w:hint="eastAsia"/>
            <w:i/>
            <w:color w:val="808080" w:themeColor="background1" w:themeShade="80"/>
          </w:rPr>
          <w:t>무작위배정관련</w:t>
        </w:r>
        <w:r w:rsidR="002E4E3B" w:rsidRPr="00020A10">
          <w:rPr>
            <w:rFonts w:hint="eastAsia"/>
            <w:i/>
            <w:color w:val="808080" w:themeColor="background1" w:themeShade="80"/>
          </w:rPr>
          <w:t xml:space="preserve"> </w:t>
        </w:r>
        <w:r w:rsidR="002E4E3B" w:rsidRPr="00020A10">
          <w:rPr>
            <w:rFonts w:hint="eastAsia"/>
            <w:i/>
            <w:color w:val="808080" w:themeColor="background1" w:themeShade="80"/>
          </w:rPr>
          <w:t>문서</w:t>
        </w:r>
        <w:r w:rsidR="002E4E3B" w:rsidRPr="00020A10">
          <w:rPr>
            <w:rFonts w:hint="eastAsia"/>
            <w:i/>
            <w:color w:val="808080" w:themeColor="background1" w:themeShade="80"/>
          </w:rPr>
          <w:t>(</w:t>
        </w:r>
        <w:r w:rsidR="002E4E3B" w:rsidRPr="00020A10">
          <w:rPr>
            <w:rFonts w:hint="eastAsia"/>
            <w:i/>
            <w:color w:val="808080" w:themeColor="background1" w:themeShade="80"/>
          </w:rPr>
          <w:t>테스트용</w:t>
        </w:r>
        <w:r w:rsidR="002E4E3B" w:rsidRPr="00020A10">
          <w:rPr>
            <w:rFonts w:hint="eastAsia"/>
            <w:i/>
            <w:color w:val="808080" w:themeColor="background1" w:themeShade="80"/>
          </w:rPr>
          <w:t xml:space="preserve"> </w:t>
        </w:r>
        <w:r w:rsidR="002E4E3B" w:rsidRPr="00020A10">
          <w:rPr>
            <w:rFonts w:hint="eastAsia"/>
            <w:i/>
            <w:color w:val="808080" w:themeColor="background1" w:themeShade="80"/>
          </w:rPr>
          <w:t>무작위배정코드</w:t>
        </w:r>
        <w:r w:rsidR="002E4E3B" w:rsidRPr="00020A10">
          <w:rPr>
            <w:rFonts w:hint="eastAsia"/>
            <w:i/>
            <w:color w:val="808080" w:themeColor="background1" w:themeShade="80"/>
          </w:rPr>
          <w:t xml:space="preserve">, </w:t>
        </w:r>
        <w:r w:rsidR="002E4E3B" w:rsidRPr="00020A10">
          <w:rPr>
            <w:rFonts w:hint="eastAsia"/>
            <w:i/>
            <w:color w:val="808080" w:themeColor="background1" w:themeShade="80"/>
          </w:rPr>
          <w:t>테스트용</w:t>
        </w:r>
        <w:r w:rsidR="002E4E3B" w:rsidRPr="00020A10">
          <w:rPr>
            <w:rFonts w:hint="eastAsia"/>
            <w:i/>
            <w:color w:val="808080" w:themeColor="background1" w:themeShade="80"/>
          </w:rPr>
          <w:t xml:space="preserve"> </w:t>
        </w:r>
        <w:r w:rsidR="002E4E3B" w:rsidRPr="00020A10">
          <w:rPr>
            <w:rFonts w:hint="eastAsia"/>
            <w:i/>
            <w:color w:val="808080" w:themeColor="background1" w:themeShade="80"/>
          </w:rPr>
          <w:t>무작위배정표</w:t>
        </w:r>
        <w:r w:rsidR="002E4E3B" w:rsidRPr="00020A10">
          <w:rPr>
            <w:rFonts w:hint="eastAsia"/>
            <w:i/>
            <w:color w:val="808080" w:themeColor="background1" w:themeShade="80"/>
          </w:rPr>
          <w:t xml:space="preserve">, </w:t>
        </w:r>
        <w:r w:rsidR="002E4E3B" w:rsidRPr="00020A10">
          <w:rPr>
            <w:rFonts w:hint="eastAsia"/>
            <w:i/>
            <w:color w:val="808080" w:themeColor="background1" w:themeShade="80"/>
          </w:rPr>
          <w:t>무작위배정코드</w:t>
        </w:r>
        <w:r w:rsidR="002E4E3B" w:rsidRPr="00020A10">
          <w:rPr>
            <w:rFonts w:hint="eastAsia"/>
            <w:i/>
            <w:color w:val="808080" w:themeColor="background1" w:themeShade="80"/>
          </w:rPr>
          <w:t xml:space="preserve">, </w:t>
        </w:r>
        <w:r w:rsidR="002E4E3B" w:rsidRPr="00020A10">
          <w:rPr>
            <w:rFonts w:hint="eastAsia"/>
            <w:i/>
            <w:color w:val="808080" w:themeColor="background1" w:themeShade="80"/>
          </w:rPr>
          <w:t>무작위배정표</w:t>
        </w:r>
        <w:r w:rsidR="002E4E3B" w:rsidRPr="00020A10">
          <w:rPr>
            <w:rFonts w:hint="eastAsia"/>
            <w:i/>
            <w:color w:val="808080" w:themeColor="background1" w:themeShade="80"/>
          </w:rPr>
          <w:t>, checklist for randomization code, request for randomization code generation, material receipt form</w:t>
        </w:r>
        <w:r w:rsidR="002E4E3B">
          <w:rPr>
            <w:rFonts w:hint="eastAsia"/>
            <w:i/>
            <w:color w:val="808080" w:themeColor="background1" w:themeShade="80"/>
          </w:rPr>
          <w:t xml:space="preserve">, randomization plan </w:t>
        </w:r>
        <w:r w:rsidR="002E4E3B">
          <w:rPr>
            <w:rFonts w:hint="eastAsia"/>
            <w:i/>
            <w:color w:val="808080" w:themeColor="background1" w:themeShade="80"/>
          </w:rPr>
          <w:t>등</w:t>
        </w:r>
        <w:r w:rsidR="002E4E3B" w:rsidRPr="00020A10">
          <w:rPr>
            <w:rFonts w:hint="eastAsia"/>
            <w:i/>
            <w:color w:val="808080" w:themeColor="background1" w:themeShade="80"/>
          </w:rPr>
          <w:t>)</w:t>
        </w:r>
        <w:r w:rsidR="002E4E3B" w:rsidRPr="00020A10">
          <w:rPr>
            <w:rFonts w:hint="eastAsia"/>
            <w:i/>
            <w:color w:val="808080" w:themeColor="background1" w:themeShade="80"/>
          </w:rPr>
          <w:t>의</w:t>
        </w:r>
        <w:r w:rsidR="002E4E3B" w:rsidRPr="00020A10">
          <w:rPr>
            <w:rFonts w:hint="eastAsia"/>
            <w:i/>
            <w:color w:val="808080" w:themeColor="background1" w:themeShade="80"/>
          </w:rPr>
          <w:t xml:space="preserve"> </w:t>
        </w:r>
        <w:r w:rsidR="002E4E3B" w:rsidRPr="00020A10">
          <w:rPr>
            <w:rFonts w:hint="eastAsia"/>
            <w:i/>
            <w:color w:val="808080" w:themeColor="background1" w:themeShade="80"/>
          </w:rPr>
          <w:t>원본</w:t>
        </w:r>
        <w:r w:rsidR="002E4E3B" w:rsidRPr="00020A10">
          <w:rPr>
            <w:rFonts w:hint="eastAsia"/>
            <w:i/>
            <w:color w:val="808080" w:themeColor="background1" w:themeShade="80"/>
          </w:rPr>
          <w:t xml:space="preserve"> </w:t>
        </w:r>
        <w:r w:rsidR="002E4E3B" w:rsidRPr="00020A10">
          <w:rPr>
            <w:rFonts w:hint="eastAsia"/>
            <w:i/>
            <w:color w:val="808080" w:themeColor="background1" w:themeShade="80"/>
          </w:rPr>
          <w:t>파일은</w:t>
        </w:r>
        <w:r w:rsidR="002E4E3B" w:rsidRPr="00020A10">
          <w:rPr>
            <w:rFonts w:hint="eastAsia"/>
            <w:i/>
            <w:color w:val="808080" w:themeColor="background1" w:themeShade="80"/>
          </w:rPr>
          <w:t xml:space="preserve"> DB-Lock </w:t>
        </w:r>
        <w:r w:rsidR="002E4E3B" w:rsidRPr="00020A10">
          <w:rPr>
            <w:rFonts w:hint="eastAsia"/>
            <w:i/>
            <w:color w:val="808080" w:themeColor="background1" w:themeShade="80"/>
          </w:rPr>
          <w:t>이후</w:t>
        </w:r>
        <w:r w:rsidR="002E4E3B" w:rsidRPr="00020A10">
          <w:rPr>
            <w:rFonts w:hint="eastAsia"/>
            <w:i/>
            <w:color w:val="808080" w:themeColor="background1" w:themeShade="80"/>
          </w:rPr>
          <w:t xml:space="preserve"> </w:t>
        </w:r>
        <w:r w:rsidR="002E4E3B" w:rsidRPr="00020A10">
          <w:rPr>
            <w:rFonts w:hint="eastAsia"/>
            <w:i/>
            <w:color w:val="808080" w:themeColor="background1" w:themeShade="80"/>
          </w:rPr>
          <w:t>의뢰자에게</w:t>
        </w:r>
        <w:r w:rsidR="002E4E3B" w:rsidRPr="00020A10">
          <w:rPr>
            <w:rFonts w:hint="eastAsia"/>
            <w:i/>
            <w:color w:val="808080" w:themeColor="background1" w:themeShade="80"/>
          </w:rPr>
          <w:t xml:space="preserve"> e-mail</w:t>
        </w:r>
        <w:r w:rsidR="002E4E3B" w:rsidRPr="00020A10">
          <w:rPr>
            <w:rFonts w:hint="eastAsia"/>
            <w:i/>
            <w:color w:val="808080" w:themeColor="background1" w:themeShade="80"/>
          </w:rPr>
          <w:t>로</w:t>
        </w:r>
        <w:r w:rsidR="002E4E3B" w:rsidRPr="00020A10">
          <w:rPr>
            <w:rFonts w:hint="eastAsia"/>
            <w:i/>
            <w:color w:val="808080" w:themeColor="background1" w:themeShade="80"/>
          </w:rPr>
          <w:t xml:space="preserve"> </w:t>
        </w:r>
        <w:r w:rsidR="002E4E3B" w:rsidRPr="00020A10">
          <w:rPr>
            <w:rFonts w:hint="eastAsia"/>
            <w:i/>
            <w:color w:val="808080" w:themeColor="background1" w:themeShade="80"/>
          </w:rPr>
          <w:t>전달하고</w:t>
        </w:r>
        <w:r w:rsidR="002E4E3B" w:rsidRPr="00020A10">
          <w:rPr>
            <w:rFonts w:hint="eastAsia"/>
            <w:i/>
            <w:color w:val="808080" w:themeColor="background1" w:themeShade="80"/>
          </w:rPr>
          <w:t xml:space="preserve">, </w:t>
        </w:r>
        <w:r w:rsidR="002E4E3B" w:rsidRPr="00020A10">
          <w:rPr>
            <w:rFonts w:hint="eastAsia"/>
            <w:i/>
            <w:color w:val="808080" w:themeColor="background1" w:themeShade="80"/>
          </w:rPr>
          <w:t>사본을</w:t>
        </w:r>
        <w:r w:rsidR="002E4E3B" w:rsidRPr="00020A10">
          <w:rPr>
            <w:rFonts w:hint="eastAsia"/>
            <w:i/>
            <w:color w:val="808080" w:themeColor="background1" w:themeShade="80"/>
          </w:rPr>
          <w:t xml:space="preserve"> </w:t>
        </w:r>
      </w:ins>
      <w:ins w:id="72" w:author="김유진" w:date="2025-10-24T08:42:00Z" w16du:dateUtc="2025-10-23T23:42:00Z">
        <w:r w:rsidR="0011471E">
          <w:rPr>
            <w:rFonts w:hint="eastAsia"/>
            <w:i/>
            <w:color w:val="808080" w:themeColor="background1" w:themeShade="80"/>
          </w:rPr>
          <w:t>해</w:t>
        </w:r>
        <w:r w:rsidR="00B2652B">
          <w:rPr>
            <w:rFonts w:hint="eastAsia"/>
            <w:i/>
            <w:color w:val="808080" w:themeColor="background1" w:themeShade="80"/>
          </w:rPr>
          <w:t>당</w:t>
        </w:r>
      </w:ins>
      <w:ins w:id="73" w:author="김유진" w:date="2025-10-23T14:19:00Z" w16du:dateUtc="2025-10-23T05:19:00Z">
        <w:r w:rsidR="00730651">
          <w:rPr>
            <w:rFonts w:hint="eastAsia"/>
            <w:i/>
            <w:color w:val="808080" w:themeColor="background1" w:themeShade="80"/>
          </w:rPr>
          <w:t xml:space="preserve"> </w:t>
        </w:r>
        <w:r w:rsidR="00730651">
          <w:rPr>
            <w:rFonts w:hint="eastAsia"/>
            <w:i/>
            <w:color w:val="808080" w:themeColor="background1" w:themeShade="80"/>
          </w:rPr>
          <w:t>과제의</w:t>
        </w:r>
      </w:ins>
      <w:ins w:id="74" w:author="김유진" w:date="2025-10-21T14:09:00Z" w16du:dateUtc="2025-10-21T05:09:00Z">
        <w:r w:rsidR="002E4E3B" w:rsidRPr="00020A10">
          <w:rPr>
            <w:rFonts w:hint="eastAsia"/>
            <w:i/>
            <w:color w:val="808080" w:themeColor="background1" w:themeShade="80"/>
          </w:rPr>
          <w:t xml:space="preserve"> </w:t>
        </w:r>
        <w:r w:rsidR="002E4E3B" w:rsidRPr="00020A10">
          <w:rPr>
            <w:rFonts w:hint="eastAsia"/>
            <w:i/>
            <w:color w:val="808080" w:themeColor="background1" w:themeShade="80"/>
          </w:rPr>
          <w:t>마스터</w:t>
        </w:r>
        <w:r w:rsidR="002E4E3B" w:rsidRPr="00020A10">
          <w:rPr>
            <w:rFonts w:hint="eastAsia"/>
            <w:i/>
            <w:color w:val="808080" w:themeColor="background1" w:themeShade="80"/>
          </w:rPr>
          <w:t xml:space="preserve"> </w:t>
        </w:r>
        <w:r w:rsidR="002E4E3B" w:rsidRPr="00020A10">
          <w:rPr>
            <w:rFonts w:hint="eastAsia"/>
            <w:i/>
            <w:color w:val="808080" w:themeColor="background1" w:themeShade="80"/>
          </w:rPr>
          <w:t>파일에</w:t>
        </w:r>
        <w:r w:rsidR="002E4E3B" w:rsidRPr="00020A10">
          <w:rPr>
            <w:rFonts w:hint="eastAsia"/>
            <w:i/>
            <w:color w:val="808080" w:themeColor="background1" w:themeShade="80"/>
          </w:rPr>
          <w:t xml:space="preserve"> </w:t>
        </w:r>
        <w:r w:rsidR="002E4E3B" w:rsidRPr="00020A10">
          <w:rPr>
            <w:rFonts w:hint="eastAsia"/>
            <w:i/>
            <w:color w:val="808080" w:themeColor="background1" w:themeShade="80"/>
          </w:rPr>
          <w:t>보관하여</w:t>
        </w:r>
        <w:r w:rsidR="002E4E3B" w:rsidRPr="00020A10">
          <w:rPr>
            <w:rFonts w:hint="eastAsia"/>
            <w:i/>
            <w:color w:val="808080" w:themeColor="background1" w:themeShade="80"/>
          </w:rPr>
          <w:t xml:space="preserve"> </w:t>
        </w:r>
        <w:r w:rsidR="002E4E3B" w:rsidRPr="00020A10">
          <w:rPr>
            <w:rFonts w:hint="eastAsia"/>
            <w:i/>
            <w:color w:val="808080" w:themeColor="background1" w:themeShade="80"/>
          </w:rPr>
          <w:t>통계분석</w:t>
        </w:r>
        <w:r w:rsidR="002E4E3B" w:rsidRPr="00020A10">
          <w:rPr>
            <w:rFonts w:hint="eastAsia"/>
            <w:i/>
            <w:color w:val="808080" w:themeColor="background1" w:themeShade="80"/>
          </w:rPr>
          <w:t xml:space="preserve"> </w:t>
        </w:r>
        <w:r w:rsidR="002E4E3B" w:rsidRPr="00020A10">
          <w:rPr>
            <w:rFonts w:hint="eastAsia"/>
            <w:i/>
            <w:color w:val="808080" w:themeColor="background1" w:themeShade="80"/>
          </w:rPr>
          <w:t>완료</w:t>
        </w:r>
        <w:r w:rsidR="002E4E3B" w:rsidRPr="00020A10">
          <w:rPr>
            <w:rFonts w:hint="eastAsia"/>
            <w:i/>
            <w:color w:val="808080" w:themeColor="background1" w:themeShade="80"/>
          </w:rPr>
          <w:t xml:space="preserve"> </w:t>
        </w:r>
        <w:r w:rsidR="002E4E3B" w:rsidRPr="00020A10">
          <w:rPr>
            <w:rFonts w:hint="eastAsia"/>
            <w:i/>
            <w:color w:val="808080" w:themeColor="background1" w:themeShade="80"/>
          </w:rPr>
          <w:t>이후</w:t>
        </w:r>
        <w:r w:rsidR="002E4E3B" w:rsidRPr="00020A10">
          <w:rPr>
            <w:rFonts w:hint="eastAsia"/>
            <w:i/>
            <w:color w:val="808080" w:themeColor="background1" w:themeShade="80"/>
          </w:rPr>
          <w:t xml:space="preserve"> </w:t>
        </w:r>
        <w:r w:rsidR="002E4E3B" w:rsidRPr="00020A10">
          <w:rPr>
            <w:rFonts w:hint="eastAsia"/>
            <w:i/>
            <w:color w:val="808080" w:themeColor="background1" w:themeShade="80"/>
          </w:rPr>
          <w:t>의뢰자에게</w:t>
        </w:r>
        <w:r w:rsidR="002E4E3B" w:rsidRPr="00020A10">
          <w:rPr>
            <w:rFonts w:hint="eastAsia"/>
            <w:i/>
            <w:color w:val="808080" w:themeColor="background1" w:themeShade="80"/>
          </w:rPr>
          <w:t xml:space="preserve"> </w:t>
        </w:r>
        <w:r w:rsidR="002E4E3B" w:rsidRPr="00020A10">
          <w:rPr>
            <w:rFonts w:hint="eastAsia"/>
            <w:i/>
            <w:color w:val="808080" w:themeColor="background1" w:themeShade="80"/>
          </w:rPr>
          <w:t>전달한다</w:t>
        </w:r>
        <w:r w:rsidR="002E4E3B" w:rsidRPr="00020A10">
          <w:rPr>
            <w:rFonts w:hint="eastAsia"/>
            <w:i/>
            <w:color w:val="808080" w:themeColor="background1" w:themeShade="80"/>
          </w:rPr>
          <w:t>.</w:t>
        </w:r>
      </w:ins>
      <w:del w:id="75" w:author="김유진" w:date="2025-10-21T14:09:00Z" w16du:dateUtc="2025-10-21T05:09:00Z">
        <w:r w:rsidRPr="006B0B82" w:rsidDel="002E4E3B">
          <w:rPr>
            <w:i/>
            <w:color w:val="808080" w:themeColor="background1" w:themeShade="80"/>
          </w:rPr>
          <w:delText xml:space="preserve"> </w:delText>
        </w:r>
        <w:r w:rsidRPr="006B0B82" w:rsidDel="002E4E3B">
          <w:rPr>
            <w:i/>
            <w:color w:val="808080" w:themeColor="background1" w:themeShade="80"/>
          </w:rPr>
          <w:delText>무작위배정의</w:delText>
        </w:r>
        <w:r w:rsidRPr="006B0B82" w:rsidDel="002E4E3B">
          <w:rPr>
            <w:i/>
            <w:color w:val="808080" w:themeColor="background1" w:themeShade="80"/>
          </w:rPr>
          <w:delText xml:space="preserve"> </w:delText>
        </w:r>
        <w:r w:rsidRPr="006B0B82" w:rsidDel="002E4E3B">
          <w:rPr>
            <w:i/>
            <w:color w:val="808080" w:themeColor="background1" w:themeShade="80"/>
          </w:rPr>
          <w:delText>순서를</w:delText>
        </w:r>
        <w:r w:rsidRPr="006B0B82" w:rsidDel="002E4E3B">
          <w:rPr>
            <w:i/>
            <w:color w:val="808080" w:themeColor="background1" w:themeShade="80"/>
          </w:rPr>
          <w:delText xml:space="preserve"> </w:delText>
        </w:r>
        <w:r w:rsidRPr="006B0B82" w:rsidDel="002E4E3B">
          <w:rPr>
            <w:i/>
            <w:color w:val="808080" w:themeColor="background1" w:themeShade="80"/>
          </w:rPr>
          <w:delText>예측할</w:delText>
        </w:r>
        <w:r w:rsidRPr="006B0B82" w:rsidDel="002E4E3B">
          <w:rPr>
            <w:i/>
            <w:color w:val="808080" w:themeColor="background1" w:themeShade="80"/>
          </w:rPr>
          <w:delText xml:space="preserve"> </w:delText>
        </w:r>
        <w:r w:rsidRPr="006B0B82" w:rsidDel="002E4E3B">
          <w:rPr>
            <w:i/>
            <w:color w:val="808080" w:themeColor="background1" w:themeShade="80"/>
          </w:rPr>
          <w:delText>수</w:delText>
        </w:r>
        <w:r w:rsidRPr="006B0B82" w:rsidDel="002E4E3B">
          <w:rPr>
            <w:i/>
            <w:color w:val="808080" w:themeColor="background1" w:themeShade="80"/>
          </w:rPr>
          <w:delText xml:space="preserve"> </w:delText>
        </w:r>
        <w:r w:rsidRPr="006B0B82" w:rsidDel="002E4E3B">
          <w:rPr>
            <w:i/>
            <w:color w:val="808080" w:themeColor="background1" w:themeShade="80"/>
          </w:rPr>
          <w:delText>있는</w:delText>
        </w:r>
        <w:r w:rsidRPr="006B0B82" w:rsidDel="002E4E3B">
          <w:rPr>
            <w:i/>
            <w:color w:val="808080" w:themeColor="background1" w:themeShade="80"/>
          </w:rPr>
          <w:delText xml:space="preserve"> </w:delText>
        </w:r>
        <w:r w:rsidRPr="006B0B82" w:rsidDel="002E4E3B">
          <w:rPr>
            <w:i/>
            <w:color w:val="808080" w:themeColor="background1" w:themeShade="80"/>
          </w:rPr>
          <w:delText>정보는</w:delText>
        </w:r>
        <w:r w:rsidRPr="006B0B82" w:rsidDel="002E4E3B">
          <w:rPr>
            <w:i/>
            <w:color w:val="808080" w:themeColor="background1" w:themeShade="80"/>
          </w:rPr>
          <w:delText xml:space="preserve"> </w:delText>
        </w:r>
        <w:r w:rsidR="00584411" w:rsidRPr="006B0B82" w:rsidDel="002E4E3B">
          <w:rPr>
            <w:rFonts w:hint="eastAsia"/>
            <w:i/>
            <w:color w:val="808080" w:themeColor="background1" w:themeShade="80"/>
          </w:rPr>
          <w:delText>시험대상자</w:delText>
        </w:r>
        <w:r w:rsidR="00584411" w:rsidRPr="006B0B82" w:rsidDel="002E4E3B">
          <w:rPr>
            <w:rFonts w:hint="eastAsia"/>
            <w:i/>
            <w:color w:val="808080" w:themeColor="background1" w:themeShade="80"/>
          </w:rPr>
          <w:delText xml:space="preserve"> </w:delText>
        </w:r>
        <w:r w:rsidR="00584411" w:rsidRPr="006B0B82" w:rsidDel="002E4E3B">
          <w:rPr>
            <w:rFonts w:hint="eastAsia"/>
            <w:i/>
            <w:color w:val="808080" w:themeColor="background1" w:themeShade="80"/>
          </w:rPr>
          <w:delText>번호가</w:delText>
        </w:r>
        <w:r w:rsidR="00584411" w:rsidRPr="006B0B82" w:rsidDel="002E4E3B">
          <w:rPr>
            <w:rFonts w:hint="eastAsia"/>
            <w:i/>
            <w:color w:val="808080" w:themeColor="background1" w:themeShade="80"/>
          </w:rPr>
          <w:delText xml:space="preserve"> </w:delText>
        </w:r>
        <w:r w:rsidR="00584411" w:rsidRPr="006B0B82" w:rsidDel="002E4E3B">
          <w:rPr>
            <w:rFonts w:hint="eastAsia"/>
            <w:i/>
            <w:color w:val="808080" w:themeColor="background1" w:themeShade="80"/>
          </w:rPr>
          <w:delText>부여되기</w:delText>
        </w:r>
        <w:r w:rsidR="00584411" w:rsidRPr="006B0B82" w:rsidDel="002E4E3B">
          <w:rPr>
            <w:rFonts w:hint="eastAsia"/>
            <w:i/>
            <w:color w:val="808080" w:themeColor="background1" w:themeShade="80"/>
          </w:rPr>
          <w:delText xml:space="preserve"> </w:delText>
        </w:r>
        <w:r w:rsidR="00584411" w:rsidRPr="006B0B82" w:rsidDel="002E4E3B">
          <w:rPr>
            <w:rFonts w:hint="eastAsia"/>
            <w:i/>
            <w:color w:val="808080" w:themeColor="background1" w:themeShade="80"/>
          </w:rPr>
          <w:delText>전에</w:delText>
        </w:r>
        <w:r w:rsidRPr="006B0B82" w:rsidDel="002E4E3B">
          <w:rPr>
            <w:i/>
            <w:color w:val="808080" w:themeColor="background1" w:themeShade="80"/>
          </w:rPr>
          <w:delText xml:space="preserve"> </w:delText>
        </w:r>
        <w:r w:rsidRPr="006B0B82" w:rsidDel="002E4E3B">
          <w:rPr>
            <w:i/>
            <w:color w:val="808080" w:themeColor="background1" w:themeShade="80"/>
          </w:rPr>
          <w:delText>임상시험에</w:delText>
        </w:r>
        <w:r w:rsidRPr="006B0B82" w:rsidDel="002E4E3B">
          <w:rPr>
            <w:i/>
            <w:color w:val="808080" w:themeColor="background1" w:themeShade="80"/>
          </w:rPr>
          <w:delText xml:space="preserve"> </w:delText>
        </w:r>
        <w:r w:rsidRPr="006B0B82" w:rsidDel="002E4E3B">
          <w:rPr>
            <w:i/>
            <w:color w:val="808080" w:themeColor="background1" w:themeShade="80"/>
          </w:rPr>
          <w:delText>관련된</w:delText>
        </w:r>
        <w:r w:rsidRPr="006B0B82" w:rsidDel="002E4E3B">
          <w:rPr>
            <w:i/>
            <w:color w:val="808080" w:themeColor="background1" w:themeShade="80"/>
          </w:rPr>
          <w:delText xml:space="preserve"> </w:delText>
        </w:r>
        <w:r w:rsidRPr="006B0B82" w:rsidDel="002E4E3B">
          <w:rPr>
            <w:i/>
            <w:color w:val="808080" w:themeColor="background1" w:themeShade="80"/>
          </w:rPr>
          <w:delText>자에게</w:delText>
        </w:r>
        <w:r w:rsidRPr="006B0B82" w:rsidDel="002E4E3B">
          <w:rPr>
            <w:i/>
            <w:color w:val="808080" w:themeColor="background1" w:themeShade="80"/>
          </w:rPr>
          <w:delText xml:space="preserve"> </w:delText>
        </w:r>
        <w:r w:rsidRPr="006B0B82" w:rsidDel="002E4E3B">
          <w:rPr>
            <w:i/>
            <w:color w:val="808080" w:themeColor="background1" w:themeShade="80"/>
          </w:rPr>
          <w:delText>공개하지</w:delText>
        </w:r>
        <w:r w:rsidRPr="006B0B82" w:rsidDel="002E4E3B">
          <w:rPr>
            <w:i/>
            <w:color w:val="808080" w:themeColor="background1" w:themeShade="80"/>
          </w:rPr>
          <w:delText xml:space="preserve"> </w:delText>
        </w:r>
        <w:r w:rsidRPr="006B0B82" w:rsidDel="002E4E3B">
          <w:rPr>
            <w:i/>
            <w:color w:val="808080" w:themeColor="background1" w:themeShade="80"/>
          </w:rPr>
          <w:delText>않도록</w:delText>
        </w:r>
        <w:r w:rsidRPr="006B0B82" w:rsidDel="002E4E3B">
          <w:rPr>
            <w:i/>
            <w:color w:val="808080" w:themeColor="background1" w:themeShade="80"/>
          </w:rPr>
          <w:delText xml:space="preserve"> </w:delText>
        </w:r>
        <w:r w:rsidRPr="006B0B82" w:rsidDel="002E4E3B">
          <w:rPr>
            <w:i/>
            <w:color w:val="808080" w:themeColor="background1" w:themeShade="80"/>
          </w:rPr>
          <w:delText>한다</w:delText>
        </w:r>
        <w:r w:rsidRPr="006B0B82" w:rsidDel="002E4E3B">
          <w:rPr>
            <w:i/>
            <w:color w:val="808080" w:themeColor="background1" w:themeShade="80"/>
          </w:rPr>
          <w:delText xml:space="preserve">. </w:delText>
        </w:r>
        <w:r w:rsidRPr="006B0B82" w:rsidDel="002E4E3B">
          <w:rPr>
            <w:i/>
            <w:color w:val="808080" w:themeColor="background1" w:themeShade="80"/>
          </w:rPr>
          <w:delText>단</w:delText>
        </w:r>
        <w:r w:rsidRPr="006B0B82" w:rsidDel="002E4E3B">
          <w:rPr>
            <w:i/>
            <w:color w:val="808080" w:themeColor="background1" w:themeShade="80"/>
          </w:rPr>
          <w:delText xml:space="preserve">, </w:delText>
        </w:r>
        <w:r w:rsidRPr="006B0B82" w:rsidDel="002E4E3B">
          <w:rPr>
            <w:i/>
            <w:color w:val="808080" w:themeColor="background1" w:themeShade="80"/>
          </w:rPr>
          <w:delText>임상시험용의약품</w:delText>
        </w:r>
        <w:r w:rsidRPr="006B0B82" w:rsidDel="002E4E3B">
          <w:rPr>
            <w:i/>
            <w:color w:val="808080" w:themeColor="background1" w:themeShade="80"/>
          </w:rPr>
          <w:delText xml:space="preserve"> </w:delText>
        </w:r>
        <w:r w:rsidRPr="006B0B82" w:rsidDel="002E4E3B">
          <w:rPr>
            <w:i/>
            <w:color w:val="808080" w:themeColor="background1" w:themeShade="80"/>
          </w:rPr>
          <w:delText>포장</w:delText>
        </w:r>
        <w:r w:rsidRPr="006B0B82" w:rsidDel="002E4E3B">
          <w:rPr>
            <w:i/>
            <w:color w:val="808080" w:themeColor="background1" w:themeShade="80"/>
          </w:rPr>
          <w:delText xml:space="preserve"> </w:delText>
        </w:r>
        <w:r w:rsidRPr="006B0B82" w:rsidDel="002E4E3B">
          <w:rPr>
            <w:i/>
            <w:color w:val="808080" w:themeColor="background1" w:themeShade="80"/>
          </w:rPr>
          <w:delText>등의</w:delText>
        </w:r>
        <w:r w:rsidRPr="006B0B82" w:rsidDel="002E4E3B">
          <w:rPr>
            <w:i/>
            <w:color w:val="808080" w:themeColor="background1" w:themeShade="80"/>
          </w:rPr>
          <w:delText xml:space="preserve"> </w:delText>
        </w:r>
        <w:r w:rsidRPr="006B0B82" w:rsidDel="002E4E3B">
          <w:rPr>
            <w:i/>
            <w:color w:val="808080" w:themeColor="background1" w:themeShade="80"/>
          </w:rPr>
          <w:delText>이유로</w:delText>
        </w:r>
        <w:r w:rsidRPr="006B0B82" w:rsidDel="002E4E3B">
          <w:rPr>
            <w:i/>
            <w:color w:val="808080" w:themeColor="background1" w:themeShade="80"/>
          </w:rPr>
          <w:delText xml:space="preserve"> </w:delText>
        </w:r>
        <w:r w:rsidRPr="006B0B82" w:rsidDel="002E4E3B">
          <w:rPr>
            <w:i/>
            <w:color w:val="808080" w:themeColor="background1" w:themeShade="80"/>
          </w:rPr>
          <w:delText>의뢰자의</w:delText>
        </w:r>
        <w:r w:rsidRPr="006B0B82" w:rsidDel="002E4E3B">
          <w:rPr>
            <w:i/>
            <w:color w:val="808080" w:themeColor="background1" w:themeShade="80"/>
          </w:rPr>
          <w:delText xml:space="preserve"> </w:delText>
        </w:r>
        <w:r w:rsidRPr="006B0B82" w:rsidDel="002E4E3B">
          <w:rPr>
            <w:i/>
            <w:color w:val="808080" w:themeColor="background1" w:themeShade="80"/>
          </w:rPr>
          <w:delText>요청이</w:delText>
        </w:r>
        <w:r w:rsidRPr="006B0B82" w:rsidDel="002E4E3B">
          <w:rPr>
            <w:i/>
            <w:color w:val="808080" w:themeColor="background1" w:themeShade="80"/>
          </w:rPr>
          <w:delText xml:space="preserve"> </w:delText>
        </w:r>
        <w:r w:rsidRPr="006B0B82" w:rsidDel="002E4E3B">
          <w:rPr>
            <w:i/>
            <w:color w:val="808080" w:themeColor="background1" w:themeShade="80"/>
          </w:rPr>
          <w:delText>있을</w:delText>
        </w:r>
        <w:r w:rsidRPr="006B0B82" w:rsidDel="002E4E3B">
          <w:rPr>
            <w:i/>
            <w:color w:val="808080" w:themeColor="background1" w:themeShade="80"/>
          </w:rPr>
          <w:delText xml:space="preserve"> </w:delText>
        </w:r>
        <w:r w:rsidRPr="006B0B82" w:rsidDel="002E4E3B">
          <w:rPr>
            <w:i/>
            <w:color w:val="808080" w:themeColor="background1" w:themeShade="80"/>
          </w:rPr>
          <w:delText>시</w:delText>
        </w:r>
        <w:r w:rsidRPr="006B0B82" w:rsidDel="002E4E3B">
          <w:rPr>
            <w:i/>
            <w:color w:val="808080" w:themeColor="background1" w:themeShade="80"/>
          </w:rPr>
          <w:delText xml:space="preserve"> </w:delText>
        </w:r>
        <w:r w:rsidRPr="006B0B82" w:rsidDel="002E4E3B">
          <w:rPr>
            <w:i/>
            <w:color w:val="808080" w:themeColor="background1" w:themeShade="80"/>
          </w:rPr>
          <w:delText>해당</w:delText>
        </w:r>
        <w:r w:rsidRPr="006B0B82" w:rsidDel="002E4E3B">
          <w:rPr>
            <w:i/>
            <w:color w:val="808080" w:themeColor="background1" w:themeShade="80"/>
          </w:rPr>
          <w:delText xml:space="preserve"> </w:delText>
        </w:r>
        <w:r w:rsidRPr="006B0B82" w:rsidDel="002E4E3B">
          <w:rPr>
            <w:i/>
            <w:color w:val="808080" w:themeColor="background1" w:themeShade="80"/>
          </w:rPr>
          <w:delText>담당자에게</w:delText>
        </w:r>
        <w:r w:rsidRPr="006B0B82" w:rsidDel="002E4E3B">
          <w:rPr>
            <w:i/>
            <w:color w:val="808080" w:themeColor="background1" w:themeShade="80"/>
          </w:rPr>
          <w:delText xml:space="preserve"> </w:delText>
        </w:r>
        <w:r w:rsidRPr="006B0B82" w:rsidDel="002E4E3B">
          <w:rPr>
            <w:i/>
            <w:color w:val="808080" w:themeColor="background1" w:themeShade="80"/>
          </w:rPr>
          <w:delText>무작위배정표를</w:delText>
        </w:r>
        <w:r w:rsidRPr="006B0B82" w:rsidDel="002E4E3B">
          <w:rPr>
            <w:i/>
            <w:color w:val="808080" w:themeColor="background1" w:themeShade="80"/>
          </w:rPr>
          <w:delText xml:space="preserve"> </w:delText>
        </w:r>
        <w:r w:rsidRPr="006B0B82" w:rsidDel="002E4E3B">
          <w:rPr>
            <w:i/>
            <w:color w:val="808080" w:themeColor="background1" w:themeShade="80"/>
          </w:rPr>
          <w:delText>전달할</w:delText>
        </w:r>
        <w:r w:rsidRPr="006B0B82" w:rsidDel="002E4E3B">
          <w:rPr>
            <w:i/>
            <w:color w:val="808080" w:themeColor="background1" w:themeShade="80"/>
          </w:rPr>
          <w:delText xml:space="preserve"> </w:delText>
        </w:r>
        <w:r w:rsidRPr="006B0B82" w:rsidDel="002E4E3B">
          <w:rPr>
            <w:i/>
            <w:color w:val="808080" w:themeColor="background1" w:themeShade="80"/>
          </w:rPr>
          <w:delText>수</w:delText>
        </w:r>
        <w:r w:rsidRPr="006B0B82" w:rsidDel="002E4E3B">
          <w:rPr>
            <w:i/>
            <w:color w:val="808080" w:themeColor="background1" w:themeShade="80"/>
          </w:rPr>
          <w:delText xml:space="preserve"> </w:delText>
        </w:r>
        <w:r w:rsidRPr="006B0B82" w:rsidDel="002E4E3B">
          <w:rPr>
            <w:i/>
            <w:color w:val="808080" w:themeColor="background1" w:themeShade="80"/>
          </w:rPr>
          <w:delText>있다</w:delText>
        </w:r>
        <w:r w:rsidRPr="006B0B82" w:rsidDel="002E4E3B">
          <w:rPr>
            <w:i/>
            <w:color w:val="808080" w:themeColor="background1" w:themeShade="80"/>
          </w:rPr>
          <w:delText xml:space="preserve">. </w:delText>
        </w:r>
        <w:r w:rsidRPr="006B0B82" w:rsidDel="002E4E3B">
          <w:rPr>
            <w:i/>
            <w:color w:val="808080" w:themeColor="background1" w:themeShade="80"/>
          </w:rPr>
          <w:delText>완료된</w:delText>
        </w:r>
        <w:r w:rsidRPr="006B0B82" w:rsidDel="002E4E3B">
          <w:rPr>
            <w:i/>
            <w:color w:val="808080" w:themeColor="background1" w:themeShade="80"/>
          </w:rPr>
          <w:delText xml:space="preserve"> </w:delText>
        </w:r>
        <w:r w:rsidRPr="006B0B82" w:rsidDel="002E4E3B">
          <w:rPr>
            <w:i/>
            <w:color w:val="808080" w:themeColor="background1" w:themeShade="80"/>
          </w:rPr>
          <w:delText>무작위배정코드</w:delText>
        </w:r>
        <w:r w:rsidRPr="006B0B82" w:rsidDel="002E4E3B">
          <w:rPr>
            <w:i/>
            <w:color w:val="808080" w:themeColor="background1" w:themeShade="80"/>
          </w:rPr>
          <w:delText xml:space="preserve"> </w:delText>
        </w:r>
        <w:r w:rsidRPr="006B0B82" w:rsidDel="002E4E3B">
          <w:rPr>
            <w:i/>
            <w:color w:val="808080" w:themeColor="background1" w:themeShade="80"/>
          </w:rPr>
          <w:delText>및</w:delText>
        </w:r>
        <w:r w:rsidRPr="006B0B82" w:rsidDel="002E4E3B">
          <w:rPr>
            <w:i/>
            <w:color w:val="808080" w:themeColor="background1" w:themeShade="80"/>
          </w:rPr>
          <w:delText xml:space="preserve"> </w:delText>
        </w:r>
        <w:r w:rsidRPr="006B0B82" w:rsidDel="002E4E3B">
          <w:rPr>
            <w:i/>
            <w:color w:val="808080" w:themeColor="background1" w:themeShade="80"/>
          </w:rPr>
          <w:delText>무작위배정표</w:delText>
        </w:r>
        <w:r w:rsidRPr="006B0B82" w:rsidDel="002E4E3B">
          <w:rPr>
            <w:i/>
            <w:color w:val="808080" w:themeColor="background1" w:themeShade="80"/>
          </w:rPr>
          <w:delText xml:space="preserve"> </w:delText>
        </w:r>
        <w:r w:rsidRPr="006B0B82" w:rsidDel="002E4E3B">
          <w:rPr>
            <w:i/>
            <w:color w:val="808080" w:themeColor="background1" w:themeShade="80"/>
          </w:rPr>
          <w:delText>원본은</w:delText>
        </w:r>
        <w:r w:rsidRPr="006B0B82" w:rsidDel="002E4E3B">
          <w:rPr>
            <w:i/>
            <w:color w:val="808080" w:themeColor="background1" w:themeShade="80"/>
          </w:rPr>
          <w:delText xml:space="preserve"> </w:delText>
        </w:r>
        <w:r w:rsidRPr="006B0B82" w:rsidDel="002E4E3B">
          <w:rPr>
            <w:i/>
            <w:color w:val="808080" w:themeColor="background1" w:themeShade="80"/>
          </w:rPr>
          <w:delText>통계분석</w:delText>
        </w:r>
        <w:r w:rsidRPr="006B0B82" w:rsidDel="002E4E3B">
          <w:rPr>
            <w:i/>
            <w:color w:val="808080" w:themeColor="background1" w:themeShade="80"/>
          </w:rPr>
          <w:delText xml:space="preserve"> </w:delText>
        </w:r>
        <w:r w:rsidRPr="006B0B82" w:rsidDel="002E4E3B">
          <w:rPr>
            <w:i/>
            <w:color w:val="808080" w:themeColor="background1" w:themeShade="80"/>
          </w:rPr>
          <w:delText>종료</w:delText>
        </w:r>
        <w:r w:rsidRPr="006B0B82" w:rsidDel="002E4E3B">
          <w:rPr>
            <w:i/>
            <w:color w:val="808080" w:themeColor="background1" w:themeShade="80"/>
          </w:rPr>
          <w:delText xml:space="preserve"> </w:delText>
        </w:r>
        <w:r w:rsidRPr="006B0B82" w:rsidDel="002E4E3B">
          <w:rPr>
            <w:i/>
            <w:color w:val="808080" w:themeColor="background1" w:themeShade="80"/>
          </w:rPr>
          <w:delText>후</w:delText>
        </w:r>
        <w:r w:rsidRPr="006B0B82" w:rsidDel="002E4E3B">
          <w:rPr>
            <w:i/>
            <w:color w:val="808080" w:themeColor="background1" w:themeShade="80"/>
          </w:rPr>
          <w:delText xml:space="preserve"> </w:delText>
        </w:r>
        <w:r w:rsidRPr="006B0B82" w:rsidDel="002E4E3B">
          <w:rPr>
            <w:i/>
            <w:color w:val="808080" w:themeColor="background1" w:themeShade="80"/>
          </w:rPr>
          <w:delText>통계</w:delText>
        </w:r>
        <w:r w:rsidRPr="006B0B82" w:rsidDel="002E4E3B">
          <w:rPr>
            <w:i/>
            <w:color w:val="808080" w:themeColor="background1" w:themeShade="80"/>
          </w:rPr>
          <w:delText xml:space="preserve"> </w:delText>
        </w:r>
        <w:r w:rsidRPr="006B0B82" w:rsidDel="002E4E3B">
          <w:rPr>
            <w:i/>
            <w:color w:val="808080" w:themeColor="background1" w:themeShade="80"/>
          </w:rPr>
          <w:delText>업무</w:delText>
        </w:r>
        <w:r w:rsidRPr="006B0B82" w:rsidDel="002E4E3B">
          <w:rPr>
            <w:i/>
            <w:color w:val="808080" w:themeColor="background1" w:themeShade="80"/>
          </w:rPr>
          <w:delText xml:space="preserve"> </w:delText>
        </w:r>
        <w:r w:rsidRPr="006B0B82" w:rsidDel="002E4E3B">
          <w:rPr>
            <w:i/>
            <w:color w:val="808080" w:themeColor="background1" w:themeShade="80"/>
          </w:rPr>
          <w:delText>마스터</w:delText>
        </w:r>
        <w:r w:rsidRPr="006B0B82" w:rsidDel="002E4E3B">
          <w:rPr>
            <w:i/>
            <w:color w:val="808080" w:themeColor="background1" w:themeShade="80"/>
          </w:rPr>
          <w:delText xml:space="preserve"> </w:delText>
        </w:r>
        <w:r w:rsidRPr="006B0B82" w:rsidDel="002E4E3B">
          <w:rPr>
            <w:i/>
            <w:color w:val="808080" w:themeColor="background1" w:themeShade="80"/>
          </w:rPr>
          <w:delText>파일에</w:delText>
        </w:r>
        <w:r w:rsidRPr="006B0B82" w:rsidDel="002E4E3B">
          <w:rPr>
            <w:i/>
            <w:color w:val="808080" w:themeColor="background1" w:themeShade="80"/>
          </w:rPr>
          <w:delText xml:space="preserve"> </w:delText>
        </w:r>
        <w:r w:rsidRPr="006B0B82" w:rsidDel="002E4E3B">
          <w:rPr>
            <w:i/>
            <w:color w:val="808080" w:themeColor="background1" w:themeShade="80"/>
          </w:rPr>
          <w:delText>보관하며</w:delText>
        </w:r>
        <w:r w:rsidRPr="006B0B82" w:rsidDel="002E4E3B">
          <w:rPr>
            <w:i/>
            <w:color w:val="808080" w:themeColor="background1" w:themeShade="80"/>
          </w:rPr>
          <w:delText xml:space="preserve">, </w:delText>
        </w:r>
        <w:r w:rsidRPr="006B0B82" w:rsidDel="002E4E3B">
          <w:rPr>
            <w:i/>
            <w:color w:val="808080" w:themeColor="background1" w:themeShade="80"/>
          </w:rPr>
          <w:delText>의뢰자</w:delText>
        </w:r>
        <w:r w:rsidRPr="006B0B82" w:rsidDel="002E4E3B">
          <w:rPr>
            <w:i/>
            <w:color w:val="808080" w:themeColor="background1" w:themeShade="80"/>
          </w:rPr>
          <w:delText xml:space="preserve"> </w:delText>
        </w:r>
        <w:r w:rsidRPr="006B0B82" w:rsidDel="002E4E3B">
          <w:rPr>
            <w:i/>
            <w:color w:val="808080" w:themeColor="background1" w:themeShade="80"/>
          </w:rPr>
          <w:delText>요청</w:delText>
        </w:r>
        <w:r w:rsidRPr="006B0B82" w:rsidDel="002E4E3B">
          <w:rPr>
            <w:i/>
            <w:color w:val="808080" w:themeColor="background1" w:themeShade="80"/>
          </w:rPr>
          <w:delText xml:space="preserve"> </w:delText>
        </w:r>
        <w:r w:rsidRPr="006B0B82" w:rsidDel="002E4E3B">
          <w:rPr>
            <w:i/>
            <w:color w:val="808080" w:themeColor="background1" w:themeShade="80"/>
          </w:rPr>
          <w:delText>시</w:delText>
        </w:r>
        <w:r w:rsidRPr="006B0B82" w:rsidDel="002E4E3B">
          <w:rPr>
            <w:i/>
            <w:color w:val="808080" w:themeColor="background1" w:themeShade="80"/>
          </w:rPr>
          <w:delText xml:space="preserve"> </w:delText>
        </w:r>
        <w:r w:rsidRPr="006B0B82" w:rsidDel="002E4E3B">
          <w:rPr>
            <w:i/>
            <w:color w:val="808080" w:themeColor="background1" w:themeShade="80"/>
          </w:rPr>
          <w:delText>전달할</w:delText>
        </w:r>
        <w:r w:rsidRPr="006B0B82" w:rsidDel="002E4E3B">
          <w:rPr>
            <w:i/>
            <w:color w:val="808080" w:themeColor="background1" w:themeShade="80"/>
          </w:rPr>
          <w:delText xml:space="preserve"> </w:delText>
        </w:r>
        <w:r w:rsidRPr="006B0B82" w:rsidDel="002E4E3B">
          <w:rPr>
            <w:i/>
            <w:color w:val="808080" w:themeColor="background1" w:themeShade="80"/>
          </w:rPr>
          <w:delText>수</w:delText>
        </w:r>
        <w:r w:rsidRPr="006B0B82" w:rsidDel="002E4E3B">
          <w:rPr>
            <w:i/>
            <w:color w:val="808080" w:themeColor="background1" w:themeShade="80"/>
          </w:rPr>
          <w:delText xml:space="preserve"> </w:delText>
        </w:r>
        <w:r w:rsidRPr="006B0B82" w:rsidDel="002E4E3B">
          <w:rPr>
            <w:i/>
            <w:color w:val="808080" w:themeColor="background1" w:themeShade="80"/>
          </w:rPr>
          <w:delText>있다</w:delText>
        </w:r>
        <w:r w:rsidRPr="006B0B82" w:rsidDel="002E4E3B">
          <w:rPr>
            <w:i/>
            <w:color w:val="808080" w:themeColor="background1" w:themeShade="80"/>
          </w:rPr>
          <w:delText>.</w:delText>
        </w:r>
      </w:del>
    </w:p>
    <w:p w14:paraId="24114ADB" w14:textId="77777777" w:rsidR="00754783" w:rsidRPr="00646F3D" w:rsidRDefault="00754783" w:rsidP="00F07158">
      <w:pPr>
        <w:rPr>
          <w:bCs w:val="0"/>
          <w:sz w:val="2"/>
          <w:szCs w:val="2"/>
        </w:rPr>
      </w:pPr>
    </w:p>
    <w:sectPr w:rsidR="00754783" w:rsidRPr="00646F3D" w:rsidSect="001E6748">
      <w:footerReference w:type="default" r:id="rId19"/>
      <w:pgSz w:w="11906" w:h="16838"/>
      <w:pgMar w:top="1134" w:right="1701" w:bottom="851" w:left="1701" w:header="567" w:footer="57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8" w:author="김유진" w:date="2025-10-22T11:26:00Z" w:initials="유김">
    <w:p w14:paraId="730355F5" w14:textId="77777777" w:rsidR="000F2C87" w:rsidRDefault="000F2C87" w:rsidP="000F2C8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군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공개되지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무작위배정표를</w:t>
      </w:r>
      <w:r>
        <w:rPr>
          <w:rFonts w:hint="eastAsia"/>
        </w:rPr>
        <w:t xml:space="preserve"> </w:t>
      </w:r>
      <w:r>
        <w:rPr>
          <w:rFonts w:hint="eastAsia"/>
        </w:rPr>
        <w:t>봉하여</w:t>
      </w:r>
      <w:r>
        <w:rPr>
          <w:rFonts w:hint="eastAsia"/>
        </w:rPr>
        <w:t xml:space="preserve"> </w:t>
      </w:r>
      <w:r>
        <w:rPr>
          <w:rFonts w:hint="eastAsia"/>
        </w:rPr>
        <w:t>우편으로</w:t>
      </w:r>
      <w:r>
        <w:rPr>
          <w:rFonts w:hint="eastAsia"/>
        </w:rPr>
        <w:t xml:space="preserve"> </w:t>
      </w:r>
      <w:r>
        <w:rPr>
          <w:rFonts w:hint="eastAsia"/>
        </w:rPr>
        <w:t>전달한다</w:t>
      </w:r>
      <w:r>
        <w:rPr>
          <w:rFonts w:hint="eastAsia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30355F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7A4A48D" w16cex:dateUtc="2025-10-22T02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30355F5" w16cid:durableId="37A4A48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25CDC1" w14:textId="77777777" w:rsidR="00626CEB" w:rsidRDefault="00626CEB" w:rsidP="00A01844">
      <w:pPr>
        <w:spacing w:line="240" w:lineRule="auto"/>
      </w:pPr>
      <w:r>
        <w:separator/>
      </w:r>
    </w:p>
  </w:endnote>
  <w:endnote w:type="continuationSeparator" w:id="0">
    <w:p w14:paraId="2B9A7436" w14:textId="77777777" w:rsidR="00626CEB" w:rsidRDefault="00626CEB" w:rsidP="00A018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B4C32" w14:textId="05A06CF9" w:rsidR="004C5B64" w:rsidRPr="00632C78" w:rsidRDefault="004C5B64" w:rsidP="00B31093">
    <w:pPr>
      <w:pStyle w:val="a4"/>
      <w:spacing w:line="240" w:lineRule="auto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5"/>
      <w:gridCol w:w="2835"/>
      <w:gridCol w:w="2834"/>
    </w:tblGrid>
    <w:tr w:rsidR="001E6748" w:rsidRPr="0054688A" w14:paraId="3010449C" w14:textId="77777777" w:rsidTr="00906132">
      <w:trPr>
        <w:jc w:val="center"/>
      </w:trPr>
      <w:tc>
        <w:tcPr>
          <w:tcW w:w="1667" w:type="pct"/>
        </w:tcPr>
        <w:p w14:paraId="2F64ADF4" w14:textId="290B2560" w:rsidR="001E6748" w:rsidRPr="00417B52" w:rsidRDefault="001E6748" w:rsidP="001E6748">
          <w:pPr>
            <w:pStyle w:val="ac"/>
            <w:spacing w:line="240" w:lineRule="auto"/>
            <w:rPr>
              <w:sz w:val="16"/>
              <w:szCs w:val="16"/>
            </w:rPr>
          </w:pPr>
          <w:bookmarkStart w:id="6" w:name="_Hlk129790462"/>
          <w:r w:rsidRPr="00417B52">
            <w:rPr>
              <w:rFonts w:hint="eastAsia"/>
              <w:sz w:val="16"/>
              <w:szCs w:val="16"/>
            </w:rPr>
            <w:t>FM_</w:t>
          </w:r>
          <w:r>
            <w:rPr>
              <w:rFonts w:hint="eastAsia"/>
              <w:sz w:val="16"/>
              <w:szCs w:val="16"/>
            </w:rPr>
            <w:t>NNS_DA</w:t>
          </w:r>
          <w:r w:rsidRPr="00417B52">
            <w:rPr>
              <w:rFonts w:hint="eastAsia"/>
              <w:sz w:val="16"/>
              <w:szCs w:val="16"/>
            </w:rPr>
            <w:t>_</w:t>
          </w:r>
          <w:r w:rsidRPr="00417B52">
            <w:rPr>
              <w:sz w:val="16"/>
              <w:szCs w:val="16"/>
            </w:rPr>
            <w:t>01</w:t>
          </w:r>
          <w:r>
            <w:rPr>
              <w:sz w:val="16"/>
              <w:szCs w:val="16"/>
            </w:rPr>
            <w:t>4</w:t>
          </w:r>
        </w:p>
        <w:p w14:paraId="44724880" w14:textId="77777777" w:rsidR="001E6748" w:rsidRPr="00417B52" w:rsidRDefault="001E6748" w:rsidP="001E6748">
          <w:pPr>
            <w:pStyle w:val="ac"/>
            <w:spacing w:line="240" w:lineRule="auto"/>
            <w:rPr>
              <w:sz w:val="16"/>
              <w:szCs w:val="16"/>
            </w:rPr>
          </w:pPr>
          <w:r w:rsidRPr="00417B52">
            <w:rPr>
              <w:rFonts w:hint="eastAsia"/>
              <w:sz w:val="16"/>
              <w:szCs w:val="16"/>
            </w:rPr>
            <w:t xml:space="preserve">Effective date: </w:t>
          </w:r>
          <w:r>
            <w:rPr>
              <w:rFonts w:hint="eastAsia"/>
              <w:sz w:val="16"/>
              <w:szCs w:val="16"/>
            </w:rPr>
            <w:t>2023-03-1</w:t>
          </w:r>
          <w:r>
            <w:rPr>
              <w:sz w:val="16"/>
              <w:szCs w:val="16"/>
            </w:rPr>
            <w:t>7</w:t>
          </w:r>
        </w:p>
        <w:p w14:paraId="6F542EB0" w14:textId="0934EEA3" w:rsidR="001E6748" w:rsidRPr="0054688A" w:rsidRDefault="001E6748" w:rsidP="001E6748">
          <w:pPr>
            <w:widowControl w:val="0"/>
            <w:tabs>
              <w:tab w:val="center" w:pos="4513"/>
            </w:tabs>
            <w:wordWrap w:val="0"/>
            <w:autoSpaceDE w:val="0"/>
            <w:autoSpaceDN w:val="0"/>
            <w:snapToGrid w:val="0"/>
            <w:spacing w:line="240" w:lineRule="auto"/>
            <w:rPr>
              <w:rFonts w:eastAsia="바탕"/>
              <w:sz w:val="16"/>
              <w:szCs w:val="20"/>
            </w:rPr>
          </w:pPr>
          <w:r w:rsidRPr="00417B52">
            <w:rPr>
              <w:rFonts w:hint="eastAsia"/>
              <w:sz w:val="16"/>
              <w:szCs w:val="16"/>
            </w:rPr>
            <w:t>Related to : SOP_</w:t>
          </w:r>
          <w:r>
            <w:rPr>
              <w:sz w:val="16"/>
              <w:szCs w:val="16"/>
            </w:rPr>
            <w:t>NNS_DA</w:t>
          </w:r>
          <w:r w:rsidRPr="00417B52">
            <w:rPr>
              <w:rFonts w:hint="eastAsia"/>
              <w:sz w:val="16"/>
              <w:szCs w:val="16"/>
            </w:rPr>
            <w:t>_</w:t>
          </w:r>
          <w:r w:rsidRPr="00417B52">
            <w:rPr>
              <w:sz w:val="16"/>
              <w:szCs w:val="16"/>
            </w:rPr>
            <w:t>0</w:t>
          </w:r>
          <w:r>
            <w:rPr>
              <w:sz w:val="16"/>
              <w:szCs w:val="16"/>
            </w:rPr>
            <w:t>5</w:t>
          </w:r>
        </w:p>
      </w:tc>
      <w:tc>
        <w:tcPr>
          <w:tcW w:w="1667" w:type="pct"/>
          <w:vAlign w:val="bottom"/>
        </w:tcPr>
        <w:p w14:paraId="0B900E20" w14:textId="77777777" w:rsidR="001E6748" w:rsidRPr="0054688A" w:rsidRDefault="001E6748" w:rsidP="001E6748">
          <w:pPr>
            <w:widowControl w:val="0"/>
            <w:tabs>
              <w:tab w:val="center" w:pos="4513"/>
            </w:tabs>
            <w:wordWrap w:val="0"/>
            <w:autoSpaceDE w:val="0"/>
            <w:autoSpaceDN w:val="0"/>
            <w:snapToGrid w:val="0"/>
            <w:spacing w:line="240" w:lineRule="auto"/>
            <w:jc w:val="center"/>
            <w:rPr>
              <w:rFonts w:eastAsia="바탕"/>
              <w:sz w:val="16"/>
              <w:szCs w:val="20"/>
            </w:rPr>
          </w:pPr>
        </w:p>
        <w:p w14:paraId="307AA297" w14:textId="77777777" w:rsidR="001E6748" w:rsidRPr="0054688A" w:rsidRDefault="001E6748" w:rsidP="001E6748">
          <w:pPr>
            <w:widowControl w:val="0"/>
            <w:tabs>
              <w:tab w:val="center" w:pos="4513"/>
            </w:tabs>
            <w:wordWrap w:val="0"/>
            <w:autoSpaceDE w:val="0"/>
            <w:autoSpaceDN w:val="0"/>
            <w:snapToGrid w:val="0"/>
            <w:spacing w:line="240" w:lineRule="auto"/>
            <w:jc w:val="center"/>
            <w:rPr>
              <w:rFonts w:eastAsia="바탕"/>
              <w:b/>
              <w:sz w:val="16"/>
              <w:szCs w:val="16"/>
            </w:rPr>
          </w:pPr>
          <w:bookmarkStart w:id="7" w:name="_Hlk129790444"/>
          <w:r w:rsidRPr="00134129">
            <w:rPr>
              <w:rFonts w:ascii="바탕" w:eastAsia="바탕" w:hAnsi="바탕" w:cs="바탕"/>
              <w:color w:val="FF0000"/>
              <w:sz w:val="16"/>
              <w:szCs w:val="16"/>
            </w:rPr>
            <w:t>&lt;</w:t>
          </w:r>
          <w:r w:rsidRPr="00134129">
            <w:rPr>
              <w:rFonts w:ascii="바탕" w:eastAsia="바탕" w:hAnsi="바탕" w:cs="바탕" w:hint="eastAsia"/>
              <w:color w:val="FF0000"/>
              <w:sz w:val="16"/>
              <w:szCs w:val="16"/>
            </w:rPr>
            <w:t>페이지번호</w:t>
          </w:r>
          <w:r w:rsidRPr="00134129">
            <w:rPr>
              <w:rFonts w:ascii="바탕" w:eastAsia="바탕" w:hAnsi="바탕" w:cs="바탕"/>
              <w:color w:val="FF0000"/>
              <w:sz w:val="16"/>
              <w:szCs w:val="16"/>
            </w:rPr>
            <w:t>&gt; / &lt;</w:t>
          </w:r>
          <w:r w:rsidRPr="00134129">
            <w:rPr>
              <w:rFonts w:ascii="바탕" w:eastAsia="바탕" w:hAnsi="바탕" w:cs="바탕" w:hint="eastAsia"/>
              <w:color w:val="FF0000"/>
              <w:sz w:val="16"/>
              <w:szCs w:val="16"/>
            </w:rPr>
            <w:t>총페이지번호</w:t>
          </w:r>
          <w:r w:rsidRPr="00134129">
            <w:rPr>
              <w:rFonts w:ascii="바탕" w:eastAsia="바탕" w:hAnsi="바탕" w:cs="바탕"/>
              <w:color w:val="FF0000"/>
              <w:sz w:val="16"/>
              <w:szCs w:val="16"/>
            </w:rPr>
            <w:t>&gt;</w:t>
          </w:r>
          <w:bookmarkEnd w:id="7"/>
        </w:p>
      </w:tc>
      <w:tc>
        <w:tcPr>
          <w:tcW w:w="1666" w:type="pct"/>
          <w:vAlign w:val="bottom"/>
        </w:tcPr>
        <w:p w14:paraId="6BBC40D6" w14:textId="77777777" w:rsidR="001E6748" w:rsidRPr="0054688A" w:rsidRDefault="001E6748" w:rsidP="001E6748">
          <w:pPr>
            <w:widowControl w:val="0"/>
            <w:tabs>
              <w:tab w:val="center" w:pos="4513"/>
            </w:tabs>
            <w:wordWrap w:val="0"/>
            <w:autoSpaceDE w:val="0"/>
            <w:autoSpaceDN w:val="0"/>
            <w:snapToGrid w:val="0"/>
            <w:spacing w:line="240" w:lineRule="auto"/>
            <w:jc w:val="right"/>
            <w:rPr>
              <w:rFonts w:eastAsia="바탕"/>
              <w:sz w:val="16"/>
              <w:szCs w:val="20"/>
            </w:rPr>
          </w:pPr>
          <w:r w:rsidRPr="0054688A">
            <w:rPr>
              <w:rFonts w:eastAsia="바탕"/>
              <w:sz w:val="16"/>
              <w:szCs w:val="20"/>
            </w:rPr>
            <w:t>Nanum Space Co,. Ltd</w:t>
          </w:r>
        </w:p>
      </w:tc>
    </w:tr>
    <w:bookmarkEnd w:id="6"/>
  </w:tbl>
  <w:p w14:paraId="61383FB1" w14:textId="4B7DAD0D" w:rsidR="004C5B64" w:rsidRPr="001E6748" w:rsidRDefault="004C5B64" w:rsidP="001E6748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5"/>
      <w:gridCol w:w="2835"/>
      <w:gridCol w:w="2834"/>
    </w:tblGrid>
    <w:tr w:rsidR="001E6748" w:rsidRPr="0054688A" w14:paraId="062003F1" w14:textId="77777777" w:rsidTr="00906132">
      <w:trPr>
        <w:jc w:val="center"/>
      </w:trPr>
      <w:tc>
        <w:tcPr>
          <w:tcW w:w="1667" w:type="pct"/>
        </w:tcPr>
        <w:p w14:paraId="0A4559D1" w14:textId="77777777" w:rsidR="001E6748" w:rsidRPr="00417B52" w:rsidRDefault="001E6748" w:rsidP="001E6748">
          <w:pPr>
            <w:pStyle w:val="ac"/>
            <w:spacing w:line="240" w:lineRule="auto"/>
            <w:rPr>
              <w:sz w:val="16"/>
              <w:szCs w:val="16"/>
            </w:rPr>
          </w:pPr>
          <w:r w:rsidRPr="00417B52">
            <w:rPr>
              <w:rFonts w:hint="eastAsia"/>
              <w:sz w:val="16"/>
              <w:szCs w:val="16"/>
            </w:rPr>
            <w:t>FM_</w:t>
          </w:r>
          <w:r>
            <w:rPr>
              <w:rFonts w:hint="eastAsia"/>
              <w:sz w:val="16"/>
              <w:szCs w:val="16"/>
            </w:rPr>
            <w:t>NNS_DA</w:t>
          </w:r>
          <w:r w:rsidRPr="00417B52">
            <w:rPr>
              <w:rFonts w:hint="eastAsia"/>
              <w:sz w:val="16"/>
              <w:szCs w:val="16"/>
            </w:rPr>
            <w:t>_</w:t>
          </w:r>
          <w:r w:rsidRPr="00417B52">
            <w:rPr>
              <w:sz w:val="16"/>
              <w:szCs w:val="16"/>
            </w:rPr>
            <w:t>01</w:t>
          </w:r>
          <w:r>
            <w:rPr>
              <w:sz w:val="16"/>
              <w:szCs w:val="16"/>
            </w:rPr>
            <w:t>4</w:t>
          </w:r>
        </w:p>
        <w:p w14:paraId="21936425" w14:textId="77777777" w:rsidR="001E6748" w:rsidRPr="00417B52" w:rsidRDefault="001E6748" w:rsidP="001E6748">
          <w:pPr>
            <w:pStyle w:val="ac"/>
            <w:spacing w:line="240" w:lineRule="auto"/>
            <w:rPr>
              <w:sz w:val="16"/>
              <w:szCs w:val="16"/>
            </w:rPr>
          </w:pPr>
          <w:r w:rsidRPr="00417B52">
            <w:rPr>
              <w:rFonts w:hint="eastAsia"/>
              <w:sz w:val="16"/>
              <w:szCs w:val="16"/>
            </w:rPr>
            <w:t xml:space="preserve">Effective date: </w:t>
          </w:r>
          <w:r>
            <w:rPr>
              <w:rFonts w:hint="eastAsia"/>
              <w:sz w:val="16"/>
              <w:szCs w:val="16"/>
            </w:rPr>
            <w:t>2023-03-1</w:t>
          </w:r>
          <w:r>
            <w:rPr>
              <w:sz w:val="16"/>
              <w:szCs w:val="16"/>
            </w:rPr>
            <w:t>7</w:t>
          </w:r>
        </w:p>
        <w:p w14:paraId="2E75A247" w14:textId="77777777" w:rsidR="001E6748" w:rsidRPr="0054688A" w:rsidRDefault="001E6748" w:rsidP="001E6748">
          <w:pPr>
            <w:widowControl w:val="0"/>
            <w:tabs>
              <w:tab w:val="center" w:pos="4513"/>
            </w:tabs>
            <w:wordWrap w:val="0"/>
            <w:autoSpaceDE w:val="0"/>
            <w:autoSpaceDN w:val="0"/>
            <w:snapToGrid w:val="0"/>
            <w:spacing w:line="240" w:lineRule="auto"/>
            <w:rPr>
              <w:rFonts w:eastAsia="바탕"/>
              <w:sz w:val="16"/>
              <w:szCs w:val="20"/>
            </w:rPr>
          </w:pPr>
          <w:r w:rsidRPr="00417B52">
            <w:rPr>
              <w:rFonts w:hint="eastAsia"/>
              <w:sz w:val="16"/>
              <w:szCs w:val="16"/>
            </w:rPr>
            <w:t>Related to : SOP_</w:t>
          </w:r>
          <w:r>
            <w:rPr>
              <w:sz w:val="16"/>
              <w:szCs w:val="16"/>
            </w:rPr>
            <w:t>NNS_DA</w:t>
          </w:r>
          <w:r w:rsidRPr="00417B52">
            <w:rPr>
              <w:rFonts w:hint="eastAsia"/>
              <w:sz w:val="16"/>
              <w:szCs w:val="16"/>
            </w:rPr>
            <w:t>_</w:t>
          </w:r>
          <w:r w:rsidRPr="00417B52">
            <w:rPr>
              <w:sz w:val="16"/>
              <w:szCs w:val="16"/>
            </w:rPr>
            <w:t>0</w:t>
          </w:r>
          <w:r>
            <w:rPr>
              <w:sz w:val="16"/>
              <w:szCs w:val="16"/>
            </w:rPr>
            <w:t>5</w:t>
          </w:r>
        </w:p>
      </w:tc>
      <w:tc>
        <w:tcPr>
          <w:tcW w:w="1667" w:type="pct"/>
          <w:vAlign w:val="bottom"/>
        </w:tcPr>
        <w:p w14:paraId="71DF5887" w14:textId="77777777" w:rsidR="001E6748" w:rsidRPr="0054688A" w:rsidRDefault="001E6748" w:rsidP="001E6748">
          <w:pPr>
            <w:widowControl w:val="0"/>
            <w:tabs>
              <w:tab w:val="center" w:pos="4513"/>
            </w:tabs>
            <w:wordWrap w:val="0"/>
            <w:autoSpaceDE w:val="0"/>
            <w:autoSpaceDN w:val="0"/>
            <w:snapToGrid w:val="0"/>
            <w:spacing w:line="240" w:lineRule="auto"/>
            <w:jc w:val="center"/>
            <w:rPr>
              <w:rFonts w:eastAsia="바탕"/>
              <w:sz w:val="16"/>
              <w:szCs w:val="20"/>
            </w:rPr>
          </w:pPr>
        </w:p>
        <w:p w14:paraId="205431F9" w14:textId="77777777" w:rsidR="001E6748" w:rsidRPr="0054688A" w:rsidRDefault="001E6748" w:rsidP="001E6748">
          <w:pPr>
            <w:widowControl w:val="0"/>
            <w:tabs>
              <w:tab w:val="center" w:pos="4513"/>
            </w:tabs>
            <w:wordWrap w:val="0"/>
            <w:autoSpaceDE w:val="0"/>
            <w:autoSpaceDN w:val="0"/>
            <w:snapToGrid w:val="0"/>
            <w:spacing w:line="240" w:lineRule="auto"/>
            <w:jc w:val="center"/>
            <w:rPr>
              <w:rFonts w:eastAsia="바탕"/>
              <w:b/>
              <w:sz w:val="16"/>
              <w:szCs w:val="16"/>
            </w:rPr>
          </w:pPr>
          <w:r w:rsidRPr="00134129">
            <w:rPr>
              <w:rFonts w:ascii="바탕" w:eastAsia="바탕" w:hAnsi="바탕" w:cs="바탕"/>
              <w:color w:val="FF0000"/>
              <w:sz w:val="16"/>
              <w:szCs w:val="16"/>
            </w:rPr>
            <w:t>&lt;</w:t>
          </w:r>
          <w:r w:rsidRPr="00134129">
            <w:rPr>
              <w:rFonts w:ascii="바탕" w:eastAsia="바탕" w:hAnsi="바탕" w:cs="바탕" w:hint="eastAsia"/>
              <w:color w:val="FF0000"/>
              <w:sz w:val="16"/>
              <w:szCs w:val="16"/>
            </w:rPr>
            <w:t>페이지번호</w:t>
          </w:r>
          <w:r w:rsidRPr="00134129">
            <w:rPr>
              <w:rFonts w:ascii="바탕" w:eastAsia="바탕" w:hAnsi="바탕" w:cs="바탕"/>
              <w:color w:val="FF0000"/>
              <w:sz w:val="16"/>
              <w:szCs w:val="16"/>
            </w:rPr>
            <w:t>&gt; / &lt;</w:t>
          </w:r>
          <w:r w:rsidRPr="00134129">
            <w:rPr>
              <w:rFonts w:ascii="바탕" w:eastAsia="바탕" w:hAnsi="바탕" w:cs="바탕" w:hint="eastAsia"/>
              <w:color w:val="FF0000"/>
              <w:sz w:val="16"/>
              <w:szCs w:val="16"/>
            </w:rPr>
            <w:t>총페이지번호</w:t>
          </w:r>
          <w:r w:rsidRPr="00134129">
            <w:rPr>
              <w:rFonts w:ascii="바탕" w:eastAsia="바탕" w:hAnsi="바탕" w:cs="바탕"/>
              <w:color w:val="FF0000"/>
              <w:sz w:val="16"/>
              <w:szCs w:val="16"/>
            </w:rPr>
            <w:t>&gt;</w:t>
          </w:r>
        </w:p>
      </w:tc>
      <w:tc>
        <w:tcPr>
          <w:tcW w:w="1666" w:type="pct"/>
          <w:vAlign w:val="bottom"/>
        </w:tcPr>
        <w:p w14:paraId="590DEBE8" w14:textId="77777777" w:rsidR="001E6748" w:rsidRPr="0054688A" w:rsidRDefault="001E6748" w:rsidP="001E6748">
          <w:pPr>
            <w:widowControl w:val="0"/>
            <w:tabs>
              <w:tab w:val="center" w:pos="4513"/>
            </w:tabs>
            <w:wordWrap w:val="0"/>
            <w:autoSpaceDE w:val="0"/>
            <w:autoSpaceDN w:val="0"/>
            <w:snapToGrid w:val="0"/>
            <w:spacing w:line="240" w:lineRule="auto"/>
            <w:jc w:val="right"/>
            <w:rPr>
              <w:rFonts w:eastAsia="바탕"/>
              <w:sz w:val="16"/>
              <w:szCs w:val="20"/>
            </w:rPr>
          </w:pPr>
          <w:r w:rsidRPr="0054688A">
            <w:rPr>
              <w:rFonts w:eastAsia="바탕"/>
              <w:sz w:val="16"/>
              <w:szCs w:val="20"/>
            </w:rPr>
            <w:t>Nanum Space Co,. Ltd</w:t>
          </w:r>
        </w:p>
      </w:tc>
    </w:tr>
  </w:tbl>
  <w:p w14:paraId="23E59A3E" w14:textId="408D5D69" w:rsidR="004C5B64" w:rsidRPr="001E6748" w:rsidRDefault="004C5B64" w:rsidP="001E674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25D9ED" w14:textId="77777777" w:rsidR="00626CEB" w:rsidRDefault="00626CEB" w:rsidP="00A01844">
      <w:pPr>
        <w:spacing w:line="240" w:lineRule="auto"/>
      </w:pPr>
      <w:r>
        <w:separator/>
      </w:r>
    </w:p>
  </w:footnote>
  <w:footnote w:type="continuationSeparator" w:id="0">
    <w:p w14:paraId="3D90E672" w14:textId="77777777" w:rsidR="00626CEB" w:rsidRDefault="00626CEB" w:rsidP="00A018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29C4B" w14:textId="387B5961" w:rsidR="004C5B64" w:rsidRPr="00325B4D" w:rsidRDefault="004C5B64" w:rsidP="00325B4D">
    <w:pPr>
      <w:pStyle w:val="a3"/>
      <w:widowControl w:val="0"/>
      <w:tabs>
        <w:tab w:val="clear" w:pos="4513"/>
        <w:tab w:val="clear" w:pos="9026"/>
        <w:tab w:val="left" w:pos="1851"/>
      </w:tabs>
      <w:wordWrap w:val="0"/>
      <w:adjustRightInd w:val="0"/>
      <w:snapToGrid/>
      <w:spacing w:line="360" w:lineRule="atLeast"/>
      <w:textAlignment w:val="baseline"/>
      <w:rPr>
        <w:bCs w:val="0"/>
        <w:kern w:val="0"/>
        <w:sz w:val="20"/>
        <w:szCs w:val="20"/>
        <w:lang w:val="x-none" w:eastAsia="x-non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Look w:val="04A0" w:firstRow="1" w:lastRow="0" w:firstColumn="1" w:lastColumn="0" w:noHBand="0" w:noVBand="1"/>
    </w:tblPr>
    <w:tblGrid>
      <w:gridCol w:w="3260"/>
      <w:gridCol w:w="1985"/>
      <w:gridCol w:w="3259"/>
    </w:tblGrid>
    <w:tr w:rsidR="001E6748" w:rsidRPr="00417B52" w14:paraId="2CB956FD" w14:textId="77777777" w:rsidTr="00906132">
      <w:tc>
        <w:tcPr>
          <w:tcW w:w="1917" w:type="pct"/>
          <w:vAlign w:val="center"/>
        </w:tcPr>
        <w:p w14:paraId="63BE3B52" w14:textId="77777777" w:rsidR="001E6748" w:rsidRPr="00417B52" w:rsidRDefault="001E6748" w:rsidP="001E6748">
          <w:pPr>
            <w:pStyle w:val="a3"/>
            <w:spacing w:line="240" w:lineRule="auto"/>
            <w:rPr>
              <w:sz w:val="16"/>
              <w:szCs w:val="16"/>
            </w:rPr>
          </w:pPr>
        </w:p>
      </w:tc>
      <w:tc>
        <w:tcPr>
          <w:tcW w:w="1167" w:type="pct"/>
        </w:tcPr>
        <w:p w14:paraId="13F6B04D" w14:textId="77777777" w:rsidR="001E6748" w:rsidRPr="00417B52" w:rsidRDefault="001E6748" w:rsidP="001E6748">
          <w:pPr>
            <w:pStyle w:val="a3"/>
            <w:spacing w:line="240" w:lineRule="auto"/>
            <w:jc w:val="center"/>
            <w:rPr>
              <w:sz w:val="16"/>
              <w:szCs w:val="16"/>
            </w:rPr>
          </w:pPr>
        </w:p>
      </w:tc>
      <w:tc>
        <w:tcPr>
          <w:tcW w:w="1916" w:type="pct"/>
          <w:vAlign w:val="center"/>
        </w:tcPr>
        <w:p w14:paraId="79D648F2" w14:textId="77777777" w:rsidR="001E6748" w:rsidRPr="00417B52" w:rsidRDefault="001E6748" w:rsidP="001E6748">
          <w:pPr>
            <w:pStyle w:val="a3"/>
            <w:spacing w:line="240" w:lineRule="auto"/>
            <w:jc w:val="right"/>
            <w:rPr>
              <w:sz w:val="16"/>
              <w:szCs w:val="16"/>
            </w:rPr>
          </w:pPr>
          <w:r w:rsidRPr="00134129">
            <w:rPr>
              <w:rFonts w:hint="eastAsia"/>
              <w:sz w:val="18"/>
              <w:szCs w:val="18"/>
            </w:rPr>
            <w:t>P</w:t>
          </w:r>
          <w:r w:rsidRPr="00134129">
            <w:rPr>
              <w:sz w:val="18"/>
              <w:szCs w:val="18"/>
            </w:rPr>
            <w:t xml:space="preserve">rotocol No. </w:t>
          </w:r>
          <w:r w:rsidRPr="00134129">
            <w:rPr>
              <w:rFonts w:hint="eastAsia"/>
              <w:i/>
              <w:iCs/>
              <w:color w:val="FF0000"/>
              <w:sz w:val="18"/>
              <w:szCs w:val="18"/>
            </w:rPr>
            <w:t>P</w:t>
          </w:r>
          <w:r w:rsidRPr="00134129">
            <w:rPr>
              <w:i/>
              <w:iCs/>
              <w:color w:val="FF0000"/>
              <w:sz w:val="18"/>
              <w:szCs w:val="18"/>
            </w:rPr>
            <w:t>rotocol No.</w:t>
          </w:r>
          <w:r w:rsidRPr="00134129">
            <w:rPr>
              <w:sz w:val="18"/>
              <w:szCs w:val="18"/>
            </w:rPr>
            <w:br/>
            <w:t xml:space="preserve">Version No. </w:t>
          </w:r>
          <w:r w:rsidRPr="00134129">
            <w:rPr>
              <w:i/>
              <w:iCs/>
              <w:color w:val="FF0000"/>
              <w:sz w:val="18"/>
              <w:szCs w:val="18"/>
            </w:rPr>
            <w:t>X.X</w:t>
          </w:r>
        </w:p>
      </w:tc>
    </w:tr>
  </w:tbl>
  <w:p w14:paraId="0FCCE08A" w14:textId="77777777" w:rsidR="004C5B64" w:rsidRPr="001E6748" w:rsidRDefault="004C5B64">
    <w:pPr>
      <w:pStyle w:val="a3"/>
      <w:rPr>
        <w:sz w:val="2"/>
        <w:szCs w:val="2"/>
      </w:rPr>
    </w:pPr>
  </w:p>
  <w:p w14:paraId="41CEBC97" w14:textId="77777777" w:rsidR="004C5B64" w:rsidRPr="00632C78" w:rsidRDefault="004C5B64" w:rsidP="00A82660">
    <w:pPr>
      <w:pStyle w:val="ac"/>
      <w:spacing w:line="240" w:lineRule="auto"/>
      <w:ind w:firstLineChars="100" w:firstLine="20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80A00"/>
    <w:multiLevelType w:val="hybridMultilevel"/>
    <w:tmpl w:val="BA5AA062"/>
    <w:lvl w:ilvl="0" w:tplc="4A4CC6A2">
      <w:start w:val="1"/>
      <w:numFmt w:val="bullet"/>
      <w:lvlText w:val=""/>
      <w:lvlJc w:val="left"/>
      <w:pPr>
        <w:ind w:left="800" w:hanging="400"/>
      </w:pPr>
      <w:rPr>
        <w:rFonts w:ascii="Wingdings" w:eastAsia="굴림" w:hAnsi="Wingdings" w:hint="default"/>
        <w:color w:val="808080" w:themeColor="background1" w:themeShade="80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9C4881"/>
    <w:multiLevelType w:val="hybridMultilevel"/>
    <w:tmpl w:val="719E1CA0"/>
    <w:lvl w:ilvl="0" w:tplc="6BB0CD6E">
      <w:start w:val="1"/>
      <w:numFmt w:val="bullet"/>
      <w:lvlText w:val=""/>
      <w:lvlJc w:val="left"/>
      <w:pPr>
        <w:ind w:left="800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FE4655"/>
    <w:multiLevelType w:val="hybridMultilevel"/>
    <w:tmpl w:val="E9AAAFE8"/>
    <w:lvl w:ilvl="0" w:tplc="F1781D96">
      <w:start w:val="1"/>
      <w:numFmt w:val="bullet"/>
      <w:lvlText w:val=""/>
      <w:lvlJc w:val="left"/>
      <w:pPr>
        <w:ind w:left="1230" w:hanging="400"/>
      </w:pPr>
      <w:rPr>
        <w:rFonts w:ascii="Wingdings" w:eastAsia="굴림" w:hAnsi="Wingdings" w:hint="default"/>
        <w:color w:val="auto"/>
        <w:sz w:val="24"/>
        <w:szCs w:val="24"/>
      </w:rPr>
    </w:lvl>
    <w:lvl w:ilvl="1" w:tplc="04090003">
      <w:start w:val="1"/>
      <w:numFmt w:val="bullet"/>
      <w:lvlText w:val=""/>
      <w:lvlJc w:val="left"/>
      <w:pPr>
        <w:ind w:left="16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0" w:hanging="400"/>
      </w:pPr>
      <w:rPr>
        <w:rFonts w:ascii="Wingdings" w:hAnsi="Wingdings" w:hint="default"/>
      </w:rPr>
    </w:lvl>
  </w:abstractNum>
  <w:abstractNum w:abstractNumId="3" w15:restartNumberingAfterBreak="0">
    <w:nsid w:val="19382C82"/>
    <w:multiLevelType w:val="hybridMultilevel"/>
    <w:tmpl w:val="7BA04F3C"/>
    <w:lvl w:ilvl="0" w:tplc="62804910">
      <w:start w:val="1"/>
      <w:numFmt w:val="decimal"/>
      <w:lvlText w:val="(%1)"/>
      <w:lvlJc w:val="left"/>
      <w:pPr>
        <w:ind w:left="1084" w:hanging="40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4" w15:restartNumberingAfterBreak="0">
    <w:nsid w:val="19AC1451"/>
    <w:multiLevelType w:val="hybridMultilevel"/>
    <w:tmpl w:val="7CB23E02"/>
    <w:lvl w:ilvl="0" w:tplc="249028B4">
      <w:start w:val="1"/>
      <w:numFmt w:val="bullet"/>
      <w:lvlText w:val=""/>
      <w:lvlJc w:val="left"/>
      <w:pPr>
        <w:ind w:left="1225" w:hanging="400"/>
      </w:pPr>
      <w:rPr>
        <w:rFonts w:ascii="Wingdings" w:eastAsia="굴림" w:hAnsi="Wingdings" w:hint="default"/>
        <w:color w:val="808080" w:themeColor="background1" w:themeShade="80"/>
        <w:sz w:val="24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5" w15:restartNumberingAfterBreak="0">
    <w:nsid w:val="1A590238"/>
    <w:multiLevelType w:val="hybridMultilevel"/>
    <w:tmpl w:val="836EBAB4"/>
    <w:lvl w:ilvl="0" w:tplc="7D56C65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D8240F8"/>
    <w:multiLevelType w:val="hybridMultilevel"/>
    <w:tmpl w:val="75082470"/>
    <w:lvl w:ilvl="0" w:tplc="40B48B2E">
      <w:start w:val="1"/>
      <w:numFmt w:val="bullet"/>
      <w:lvlText w:val=""/>
      <w:lvlJc w:val="left"/>
      <w:pPr>
        <w:ind w:left="1600" w:hanging="400"/>
      </w:pPr>
      <w:rPr>
        <w:rFonts w:ascii="Wingdings" w:eastAsia="굴림" w:hAnsi="Wingdings" w:hint="default"/>
        <w:color w:val="808080" w:themeColor="background1" w:themeShade="80"/>
        <w:sz w:val="24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21AD1988"/>
    <w:multiLevelType w:val="hybridMultilevel"/>
    <w:tmpl w:val="96104BDA"/>
    <w:lvl w:ilvl="0" w:tplc="660675A2">
      <w:start w:val="1"/>
      <w:numFmt w:val="decimal"/>
      <w:lvlText w:val="[%1]"/>
      <w:lvlJc w:val="right"/>
      <w:pPr>
        <w:ind w:left="1225" w:hanging="400"/>
      </w:pPr>
      <w:rPr>
        <w:rFonts w:hint="eastAsia"/>
        <w:color w:val="808080" w:themeColor="background1" w:themeShade="80"/>
      </w:r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8" w15:restartNumberingAfterBreak="0">
    <w:nsid w:val="225140F6"/>
    <w:multiLevelType w:val="hybridMultilevel"/>
    <w:tmpl w:val="B51C91B8"/>
    <w:lvl w:ilvl="0" w:tplc="A418CE4E">
      <w:start w:val="7"/>
      <w:numFmt w:val="decimal"/>
      <w:lvlText w:val="(%1)"/>
      <w:lvlJc w:val="left"/>
      <w:pPr>
        <w:ind w:left="825" w:hanging="400"/>
      </w:pPr>
      <w:rPr>
        <w:rFonts w:hint="eastAsia"/>
        <w:b w:val="0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6D5795"/>
    <w:multiLevelType w:val="hybridMultilevel"/>
    <w:tmpl w:val="42702C5E"/>
    <w:lvl w:ilvl="0" w:tplc="7940F17C">
      <w:start w:val="1"/>
      <w:numFmt w:val="decimal"/>
      <w:lvlText w:val="(%1)"/>
      <w:lvlJc w:val="left"/>
      <w:pPr>
        <w:ind w:left="1225" w:hanging="400"/>
      </w:pPr>
      <w:rPr>
        <w:rFonts w:hint="eastAsia"/>
        <w:color w:val="808080" w:themeColor="background1" w:themeShade="80"/>
      </w:r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10" w15:restartNumberingAfterBreak="0">
    <w:nsid w:val="28CC470E"/>
    <w:multiLevelType w:val="hybridMultilevel"/>
    <w:tmpl w:val="B422FAF0"/>
    <w:lvl w:ilvl="0" w:tplc="4DECAE28">
      <w:start w:val="1"/>
      <w:numFmt w:val="decimal"/>
      <w:lvlText w:val="(%1)"/>
      <w:lvlJc w:val="left"/>
      <w:pPr>
        <w:ind w:left="825" w:hanging="400"/>
      </w:pPr>
      <w:rPr>
        <w:b w:val="0"/>
        <w:sz w:val="24"/>
        <w:szCs w:val="24"/>
      </w:rPr>
    </w:lvl>
    <w:lvl w:ilvl="1" w:tplc="04090019">
      <w:start w:val="1"/>
      <w:numFmt w:val="upperLetter"/>
      <w:lvlText w:val="%2."/>
      <w:lvlJc w:val="left"/>
      <w:pPr>
        <w:ind w:left="1225" w:hanging="400"/>
      </w:pPr>
    </w:lvl>
    <w:lvl w:ilvl="2" w:tplc="0409001B">
      <w:start w:val="1"/>
      <w:numFmt w:val="lowerRoman"/>
      <w:lvlText w:val="%3."/>
      <w:lvlJc w:val="right"/>
      <w:pPr>
        <w:ind w:left="1625" w:hanging="400"/>
      </w:pPr>
    </w:lvl>
    <w:lvl w:ilvl="3" w:tplc="0409000F">
      <w:start w:val="1"/>
      <w:numFmt w:val="decimal"/>
      <w:lvlText w:val="%4."/>
      <w:lvlJc w:val="left"/>
      <w:pPr>
        <w:ind w:left="2025" w:hanging="400"/>
      </w:pPr>
    </w:lvl>
    <w:lvl w:ilvl="4" w:tplc="04090019">
      <w:start w:val="1"/>
      <w:numFmt w:val="upperLetter"/>
      <w:lvlText w:val="%5."/>
      <w:lvlJc w:val="left"/>
      <w:pPr>
        <w:ind w:left="2425" w:hanging="400"/>
      </w:pPr>
    </w:lvl>
    <w:lvl w:ilvl="5" w:tplc="0409001B">
      <w:start w:val="1"/>
      <w:numFmt w:val="lowerRoman"/>
      <w:lvlText w:val="%6."/>
      <w:lvlJc w:val="right"/>
      <w:pPr>
        <w:ind w:left="2825" w:hanging="400"/>
      </w:pPr>
    </w:lvl>
    <w:lvl w:ilvl="6" w:tplc="0409000F">
      <w:start w:val="1"/>
      <w:numFmt w:val="decimal"/>
      <w:lvlText w:val="%7."/>
      <w:lvlJc w:val="left"/>
      <w:pPr>
        <w:ind w:left="3225" w:hanging="400"/>
      </w:pPr>
    </w:lvl>
    <w:lvl w:ilvl="7" w:tplc="04090019">
      <w:start w:val="1"/>
      <w:numFmt w:val="upperLetter"/>
      <w:lvlText w:val="%8."/>
      <w:lvlJc w:val="left"/>
      <w:pPr>
        <w:ind w:left="3625" w:hanging="400"/>
      </w:pPr>
    </w:lvl>
    <w:lvl w:ilvl="8" w:tplc="0409001B">
      <w:start w:val="1"/>
      <w:numFmt w:val="lowerRoman"/>
      <w:lvlText w:val="%9."/>
      <w:lvlJc w:val="right"/>
      <w:pPr>
        <w:ind w:left="4025" w:hanging="400"/>
      </w:pPr>
    </w:lvl>
  </w:abstractNum>
  <w:abstractNum w:abstractNumId="11" w15:restartNumberingAfterBreak="0">
    <w:nsid w:val="34042891"/>
    <w:multiLevelType w:val="hybridMultilevel"/>
    <w:tmpl w:val="5E9021B2"/>
    <w:lvl w:ilvl="0" w:tplc="8F2E5BA6">
      <w:start w:val="1"/>
      <w:numFmt w:val="bullet"/>
      <w:lvlText w:val="·"/>
      <w:lvlJc w:val="left"/>
      <w:pPr>
        <w:tabs>
          <w:tab w:val="num" w:pos="193"/>
        </w:tabs>
        <w:ind w:left="510" w:hanging="318"/>
      </w:pPr>
      <w:rPr>
        <w:rFonts w:ascii="MS PMincho" w:eastAsia="MS PMincho" w:hAnsi="Wingdings 2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B5F7313"/>
    <w:multiLevelType w:val="hybridMultilevel"/>
    <w:tmpl w:val="D4F40E7C"/>
    <w:lvl w:ilvl="0" w:tplc="681ECCA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445567C"/>
    <w:multiLevelType w:val="hybridMultilevel"/>
    <w:tmpl w:val="77DCCC34"/>
    <w:lvl w:ilvl="0" w:tplc="2FFC6182">
      <w:start w:val="1"/>
      <w:numFmt w:val="bullet"/>
      <w:lvlText w:val=""/>
      <w:lvlJc w:val="left"/>
      <w:pPr>
        <w:ind w:left="800" w:hanging="400"/>
      </w:pPr>
      <w:rPr>
        <w:rFonts w:ascii="Wingdings" w:eastAsia="굴림" w:hAnsi="Wingdings" w:hint="default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94443D"/>
    <w:multiLevelType w:val="hybridMultilevel"/>
    <w:tmpl w:val="44C000A0"/>
    <w:lvl w:ilvl="0" w:tplc="4A5E83BA">
      <w:start w:val="1"/>
      <w:numFmt w:val="bullet"/>
      <w:lvlText w:val=""/>
      <w:lvlJc w:val="left"/>
      <w:pPr>
        <w:ind w:left="800" w:hanging="400"/>
      </w:pPr>
      <w:rPr>
        <w:rFonts w:ascii="Wingdings" w:eastAsia="굴림" w:hAnsi="Wingdings" w:hint="default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88F56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A1C6360"/>
    <w:multiLevelType w:val="hybridMultilevel"/>
    <w:tmpl w:val="A2F4D852"/>
    <w:lvl w:ilvl="0" w:tplc="6BB0CD6E">
      <w:start w:val="1"/>
      <w:numFmt w:val="bullet"/>
      <w:lvlText w:val=""/>
      <w:lvlJc w:val="left"/>
      <w:pPr>
        <w:ind w:left="800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FBB6C8F"/>
    <w:multiLevelType w:val="hybridMultilevel"/>
    <w:tmpl w:val="81FAB534"/>
    <w:lvl w:ilvl="0" w:tplc="3FA2AE5C">
      <w:start w:val="1"/>
      <w:numFmt w:val="bullet"/>
      <w:lvlText w:val="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04E0739"/>
    <w:multiLevelType w:val="hybridMultilevel"/>
    <w:tmpl w:val="ADA06B84"/>
    <w:lvl w:ilvl="0" w:tplc="2FFC6182">
      <w:start w:val="1"/>
      <w:numFmt w:val="bullet"/>
      <w:lvlText w:val=""/>
      <w:lvlJc w:val="left"/>
      <w:pPr>
        <w:ind w:left="1225" w:hanging="400"/>
      </w:pPr>
      <w:rPr>
        <w:rFonts w:ascii="Wingdings" w:eastAsia="굴림" w:hAnsi="Wingdings" w:hint="default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19" w15:restartNumberingAfterBreak="0">
    <w:nsid w:val="68566EEF"/>
    <w:multiLevelType w:val="multilevel"/>
    <w:tmpl w:val="40485D3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  <w:i w:val="0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/>
        <w:i w:val="0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6BF14982"/>
    <w:multiLevelType w:val="hybridMultilevel"/>
    <w:tmpl w:val="2220A940"/>
    <w:lvl w:ilvl="0" w:tplc="70B2CEE4">
      <w:start w:val="1"/>
      <w:numFmt w:val="bullet"/>
      <w:lvlText w:val=""/>
      <w:lvlJc w:val="left"/>
      <w:pPr>
        <w:ind w:left="1225" w:hanging="400"/>
      </w:pPr>
      <w:rPr>
        <w:rFonts w:ascii="Wingdings" w:eastAsia="굴림" w:hAnsi="Wingdings" w:hint="default"/>
        <w:color w:val="808080" w:themeColor="background1" w:themeShade="80"/>
        <w:sz w:val="24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21" w15:restartNumberingAfterBreak="0">
    <w:nsid w:val="70220560"/>
    <w:multiLevelType w:val="hybridMultilevel"/>
    <w:tmpl w:val="00A64CCC"/>
    <w:lvl w:ilvl="0" w:tplc="04090003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22" w15:restartNumberingAfterBreak="0">
    <w:nsid w:val="755F7F37"/>
    <w:multiLevelType w:val="hybridMultilevel"/>
    <w:tmpl w:val="5180F83C"/>
    <w:lvl w:ilvl="0" w:tplc="D53E471C">
      <w:numFmt w:val="bullet"/>
      <w:lvlText w:val="-"/>
      <w:lvlJc w:val="left"/>
      <w:pPr>
        <w:ind w:left="785" w:hanging="360"/>
      </w:pPr>
      <w:rPr>
        <w:rFonts w:ascii="Times New Roman" w:eastAsia="바탕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23" w15:restartNumberingAfterBreak="0">
    <w:nsid w:val="763C34AC"/>
    <w:multiLevelType w:val="hybridMultilevel"/>
    <w:tmpl w:val="AE0201B2"/>
    <w:lvl w:ilvl="0" w:tplc="2FFC6182">
      <w:start w:val="1"/>
      <w:numFmt w:val="bullet"/>
      <w:lvlText w:val=""/>
      <w:lvlJc w:val="left"/>
      <w:pPr>
        <w:ind w:left="1225" w:hanging="400"/>
      </w:pPr>
      <w:rPr>
        <w:rFonts w:ascii="Wingdings" w:eastAsia="굴림" w:hAnsi="Wingdings" w:hint="default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24" w15:restartNumberingAfterBreak="0">
    <w:nsid w:val="795B6A8D"/>
    <w:multiLevelType w:val="hybridMultilevel"/>
    <w:tmpl w:val="D21AAD62"/>
    <w:lvl w:ilvl="0" w:tplc="20722A6C">
      <w:numFmt w:val="bullet"/>
      <w:lvlText w:val=""/>
      <w:lvlJc w:val="left"/>
      <w:pPr>
        <w:ind w:left="760" w:hanging="360"/>
      </w:pPr>
      <w:rPr>
        <w:rFonts w:ascii="Wingdings" w:eastAsia="바탕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95734630">
    <w:abstractNumId w:val="17"/>
  </w:num>
  <w:num w:numId="2" w16cid:durableId="162402018">
    <w:abstractNumId w:val="16"/>
  </w:num>
  <w:num w:numId="3" w16cid:durableId="2099937025">
    <w:abstractNumId w:val="19"/>
  </w:num>
  <w:num w:numId="4" w16cid:durableId="2020693103">
    <w:abstractNumId w:val="15"/>
  </w:num>
  <w:num w:numId="5" w16cid:durableId="588201895">
    <w:abstractNumId w:val="20"/>
  </w:num>
  <w:num w:numId="6" w16cid:durableId="419957355">
    <w:abstractNumId w:val="0"/>
  </w:num>
  <w:num w:numId="7" w16cid:durableId="1394549894">
    <w:abstractNumId w:val="23"/>
  </w:num>
  <w:num w:numId="8" w16cid:durableId="375660480">
    <w:abstractNumId w:val="3"/>
  </w:num>
  <w:num w:numId="9" w16cid:durableId="834225062">
    <w:abstractNumId w:val="14"/>
  </w:num>
  <w:num w:numId="10" w16cid:durableId="1793396892">
    <w:abstractNumId w:val="12"/>
  </w:num>
  <w:num w:numId="11" w16cid:durableId="294214708">
    <w:abstractNumId w:val="9"/>
  </w:num>
  <w:num w:numId="12" w16cid:durableId="1733312452">
    <w:abstractNumId w:val="6"/>
  </w:num>
  <w:num w:numId="13" w16cid:durableId="758477608">
    <w:abstractNumId w:val="2"/>
  </w:num>
  <w:num w:numId="14" w16cid:durableId="1336419660">
    <w:abstractNumId w:val="21"/>
  </w:num>
  <w:num w:numId="15" w16cid:durableId="1358585107">
    <w:abstractNumId w:val="18"/>
  </w:num>
  <w:num w:numId="16" w16cid:durableId="1072237287">
    <w:abstractNumId w:val="13"/>
  </w:num>
  <w:num w:numId="17" w16cid:durableId="1835099643">
    <w:abstractNumId w:val="7"/>
  </w:num>
  <w:num w:numId="18" w16cid:durableId="664405861">
    <w:abstractNumId w:val="1"/>
  </w:num>
  <w:num w:numId="19" w16cid:durableId="1837718982">
    <w:abstractNumId w:val="24"/>
  </w:num>
  <w:num w:numId="20" w16cid:durableId="303587571">
    <w:abstractNumId w:val="5"/>
  </w:num>
  <w:num w:numId="21" w16cid:durableId="15927398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82464417">
    <w:abstractNumId w:val="11"/>
  </w:num>
  <w:num w:numId="23" w16cid:durableId="1903297202">
    <w:abstractNumId w:val="10"/>
  </w:num>
  <w:num w:numId="24" w16cid:durableId="443382891">
    <w:abstractNumId w:val="22"/>
  </w:num>
  <w:num w:numId="25" w16cid:durableId="1782727006">
    <w:abstractNumId w:val="4"/>
  </w:num>
  <w:num w:numId="26" w16cid:durableId="157419914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김유진">
    <w15:presenceInfo w15:providerId="AD" w15:userId="S::yjkim@nanumspace.com::17a29887-ea0a-4ddc-99d4-428f6cb194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revisionView w:markup="0"/>
  <w:trackRevisions/>
  <w:defaultTabStop w:val="799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844"/>
    <w:rsid w:val="000034A4"/>
    <w:rsid w:val="00013956"/>
    <w:rsid w:val="0003250E"/>
    <w:rsid w:val="0004000A"/>
    <w:rsid w:val="0005431B"/>
    <w:rsid w:val="00057FA0"/>
    <w:rsid w:val="0007479F"/>
    <w:rsid w:val="00084707"/>
    <w:rsid w:val="00087177"/>
    <w:rsid w:val="000A4294"/>
    <w:rsid w:val="000A76D6"/>
    <w:rsid w:val="000B1BD3"/>
    <w:rsid w:val="000C15F6"/>
    <w:rsid w:val="000C190F"/>
    <w:rsid w:val="000E6118"/>
    <w:rsid w:val="000F24FD"/>
    <w:rsid w:val="000F2C87"/>
    <w:rsid w:val="000F476B"/>
    <w:rsid w:val="000F64AA"/>
    <w:rsid w:val="0011471E"/>
    <w:rsid w:val="00123DCA"/>
    <w:rsid w:val="001267BE"/>
    <w:rsid w:val="00132700"/>
    <w:rsid w:val="0014614E"/>
    <w:rsid w:val="00151310"/>
    <w:rsid w:val="00155561"/>
    <w:rsid w:val="00172176"/>
    <w:rsid w:val="001962D2"/>
    <w:rsid w:val="001B12B6"/>
    <w:rsid w:val="001C1BF9"/>
    <w:rsid w:val="001C4D7C"/>
    <w:rsid w:val="001E6748"/>
    <w:rsid w:val="001F0572"/>
    <w:rsid w:val="001F0E44"/>
    <w:rsid w:val="002010F2"/>
    <w:rsid w:val="002022CB"/>
    <w:rsid w:val="0021648F"/>
    <w:rsid w:val="002729A3"/>
    <w:rsid w:val="00274761"/>
    <w:rsid w:val="00280B22"/>
    <w:rsid w:val="00292A27"/>
    <w:rsid w:val="002A06A0"/>
    <w:rsid w:val="002B3F99"/>
    <w:rsid w:val="002C2FAE"/>
    <w:rsid w:val="002E4E3B"/>
    <w:rsid w:val="002E6B9C"/>
    <w:rsid w:val="002F5E51"/>
    <w:rsid w:val="00305AD7"/>
    <w:rsid w:val="00325B4D"/>
    <w:rsid w:val="003529E2"/>
    <w:rsid w:val="00365AB1"/>
    <w:rsid w:val="00377C94"/>
    <w:rsid w:val="00377EA1"/>
    <w:rsid w:val="003822D4"/>
    <w:rsid w:val="00387746"/>
    <w:rsid w:val="00387781"/>
    <w:rsid w:val="003926A4"/>
    <w:rsid w:val="00394C33"/>
    <w:rsid w:val="003A21BA"/>
    <w:rsid w:val="003B52C0"/>
    <w:rsid w:val="003B613D"/>
    <w:rsid w:val="003D0503"/>
    <w:rsid w:val="003D2FCA"/>
    <w:rsid w:val="003E56FD"/>
    <w:rsid w:val="003E7FBF"/>
    <w:rsid w:val="003F18D3"/>
    <w:rsid w:val="003F3240"/>
    <w:rsid w:val="003F4DC2"/>
    <w:rsid w:val="00410FA5"/>
    <w:rsid w:val="00412E43"/>
    <w:rsid w:val="00417EF5"/>
    <w:rsid w:val="00422351"/>
    <w:rsid w:val="00437429"/>
    <w:rsid w:val="00437DAE"/>
    <w:rsid w:val="004446B3"/>
    <w:rsid w:val="00447DFA"/>
    <w:rsid w:val="00451DF4"/>
    <w:rsid w:val="00493208"/>
    <w:rsid w:val="004A1DBC"/>
    <w:rsid w:val="004A4384"/>
    <w:rsid w:val="004C187C"/>
    <w:rsid w:val="004C5B64"/>
    <w:rsid w:val="00512161"/>
    <w:rsid w:val="00522734"/>
    <w:rsid w:val="00524613"/>
    <w:rsid w:val="0054434E"/>
    <w:rsid w:val="00550281"/>
    <w:rsid w:val="00584411"/>
    <w:rsid w:val="00596A23"/>
    <w:rsid w:val="005A338B"/>
    <w:rsid w:val="005D1508"/>
    <w:rsid w:val="005D48EE"/>
    <w:rsid w:val="005D5B2B"/>
    <w:rsid w:val="005E6C4D"/>
    <w:rsid w:val="005F049C"/>
    <w:rsid w:val="00610958"/>
    <w:rsid w:val="00626CEB"/>
    <w:rsid w:val="00632C78"/>
    <w:rsid w:val="0063570A"/>
    <w:rsid w:val="00635FE3"/>
    <w:rsid w:val="00646F3D"/>
    <w:rsid w:val="00660991"/>
    <w:rsid w:val="00685367"/>
    <w:rsid w:val="006A6EE1"/>
    <w:rsid w:val="006B0B82"/>
    <w:rsid w:val="006B3A57"/>
    <w:rsid w:val="006B43E9"/>
    <w:rsid w:val="006E0E1E"/>
    <w:rsid w:val="006E7DFD"/>
    <w:rsid w:val="00710086"/>
    <w:rsid w:val="007168C2"/>
    <w:rsid w:val="00730651"/>
    <w:rsid w:val="00754783"/>
    <w:rsid w:val="0075644E"/>
    <w:rsid w:val="00761880"/>
    <w:rsid w:val="00771559"/>
    <w:rsid w:val="00793D6F"/>
    <w:rsid w:val="007A242D"/>
    <w:rsid w:val="007A5022"/>
    <w:rsid w:val="007A5B56"/>
    <w:rsid w:val="007C42E3"/>
    <w:rsid w:val="007C5408"/>
    <w:rsid w:val="007C6E2B"/>
    <w:rsid w:val="007E00CB"/>
    <w:rsid w:val="007E5BE7"/>
    <w:rsid w:val="007F4C27"/>
    <w:rsid w:val="008055A5"/>
    <w:rsid w:val="00816992"/>
    <w:rsid w:val="008635F8"/>
    <w:rsid w:val="00867B0F"/>
    <w:rsid w:val="0089098D"/>
    <w:rsid w:val="0089223F"/>
    <w:rsid w:val="008A083F"/>
    <w:rsid w:val="008C6EA5"/>
    <w:rsid w:val="00912D8A"/>
    <w:rsid w:val="00916C84"/>
    <w:rsid w:val="009207CB"/>
    <w:rsid w:val="00924040"/>
    <w:rsid w:val="00953BAC"/>
    <w:rsid w:val="00955E05"/>
    <w:rsid w:val="0095747D"/>
    <w:rsid w:val="009741E9"/>
    <w:rsid w:val="00980BCF"/>
    <w:rsid w:val="00985E15"/>
    <w:rsid w:val="009951CF"/>
    <w:rsid w:val="009A522D"/>
    <w:rsid w:val="009E1A26"/>
    <w:rsid w:val="009E3556"/>
    <w:rsid w:val="009F0E04"/>
    <w:rsid w:val="00A01844"/>
    <w:rsid w:val="00A13AD4"/>
    <w:rsid w:val="00A16506"/>
    <w:rsid w:val="00A25938"/>
    <w:rsid w:val="00A42E90"/>
    <w:rsid w:val="00A43591"/>
    <w:rsid w:val="00A50966"/>
    <w:rsid w:val="00A50BA5"/>
    <w:rsid w:val="00A578DD"/>
    <w:rsid w:val="00A64159"/>
    <w:rsid w:val="00A7450E"/>
    <w:rsid w:val="00A82660"/>
    <w:rsid w:val="00A85C46"/>
    <w:rsid w:val="00A962ED"/>
    <w:rsid w:val="00AA49B2"/>
    <w:rsid w:val="00AB0EE0"/>
    <w:rsid w:val="00AE31D8"/>
    <w:rsid w:val="00AE3426"/>
    <w:rsid w:val="00B10A8F"/>
    <w:rsid w:val="00B10F07"/>
    <w:rsid w:val="00B12F7B"/>
    <w:rsid w:val="00B2652B"/>
    <w:rsid w:val="00B31089"/>
    <w:rsid w:val="00B31093"/>
    <w:rsid w:val="00B33AFC"/>
    <w:rsid w:val="00B36A80"/>
    <w:rsid w:val="00B36D8E"/>
    <w:rsid w:val="00B60041"/>
    <w:rsid w:val="00B60049"/>
    <w:rsid w:val="00B619D9"/>
    <w:rsid w:val="00B64FB2"/>
    <w:rsid w:val="00B80273"/>
    <w:rsid w:val="00B84590"/>
    <w:rsid w:val="00B85E9D"/>
    <w:rsid w:val="00BA0D90"/>
    <w:rsid w:val="00BA329E"/>
    <w:rsid w:val="00BB3216"/>
    <w:rsid w:val="00BB6EAA"/>
    <w:rsid w:val="00BF0263"/>
    <w:rsid w:val="00C27713"/>
    <w:rsid w:val="00C31D6F"/>
    <w:rsid w:val="00C448E5"/>
    <w:rsid w:val="00CA0338"/>
    <w:rsid w:val="00CC3B8A"/>
    <w:rsid w:val="00D00123"/>
    <w:rsid w:val="00D16F74"/>
    <w:rsid w:val="00D33F92"/>
    <w:rsid w:val="00D36F53"/>
    <w:rsid w:val="00D52D4A"/>
    <w:rsid w:val="00D606F2"/>
    <w:rsid w:val="00D7419E"/>
    <w:rsid w:val="00D7432B"/>
    <w:rsid w:val="00D76C2F"/>
    <w:rsid w:val="00D82F9A"/>
    <w:rsid w:val="00DA3180"/>
    <w:rsid w:val="00DB2249"/>
    <w:rsid w:val="00DF022B"/>
    <w:rsid w:val="00E30679"/>
    <w:rsid w:val="00E30CB6"/>
    <w:rsid w:val="00E4637B"/>
    <w:rsid w:val="00E56530"/>
    <w:rsid w:val="00E8195E"/>
    <w:rsid w:val="00E932C8"/>
    <w:rsid w:val="00EA3A11"/>
    <w:rsid w:val="00EF0E2B"/>
    <w:rsid w:val="00EF7A39"/>
    <w:rsid w:val="00F018B0"/>
    <w:rsid w:val="00F0384E"/>
    <w:rsid w:val="00F07158"/>
    <w:rsid w:val="00F118C1"/>
    <w:rsid w:val="00F2013A"/>
    <w:rsid w:val="00F3389B"/>
    <w:rsid w:val="00F36378"/>
    <w:rsid w:val="00F43BF0"/>
    <w:rsid w:val="00F5135F"/>
    <w:rsid w:val="00F56018"/>
    <w:rsid w:val="00F56BFD"/>
    <w:rsid w:val="00F85508"/>
    <w:rsid w:val="00F94E99"/>
    <w:rsid w:val="00F97A07"/>
    <w:rsid w:val="00FA42DB"/>
    <w:rsid w:val="00FB03C1"/>
    <w:rsid w:val="00FB1499"/>
    <w:rsid w:val="00FE04D3"/>
    <w:rsid w:val="00FE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714181BB"/>
  <w15:docId w15:val="{D1C58947-33F4-4E78-8081-98768C50C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체" w:hAnsi="Times New Roman" w:cs="Times New Roman"/>
        <w:bCs/>
        <w:kern w:val="2"/>
        <w:sz w:val="24"/>
        <w:szCs w:val="24"/>
        <w:lang w:val="en-US" w:eastAsia="ko-KR" w:bidi="ar-SA"/>
      </w:rPr>
    </w:rPrDefault>
    <w:pPrDefault>
      <w:pPr>
        <w:spacing w:line="38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6188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53BAC"/>
    <w:pPr>
      <w:keepNext/>
      <w:ind w:leftChars="400" w:left="400" w:hangingChars="200" w:hanging="2000"/>
      <w:outlineLvl w:val="3"/>
    </w:pPr>
    <w:rPr>
      <w:b/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,En-tête1,En-t?e1,Header_En tete"/>
    <w:basedOn w:val="a"/>
    <w:link w:val="Char"/>
    <w:uiPriority w:val="99"/>
    <w:unhideWhenUsed/>
    <w:rsid w:val="00A0184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 Char,En-tête1 Char,En-t?e1 Char,Header_En tete Char"/>
    <w:basedOn w:val="a0"/>
    <w:link w:val="a3"/>
    <w:uiPriority w:val="99"/>
    <w:rsid w:val="00A01844"/>
  </w:style>
  <w:style w:type="paragraph" w:styleId="a4">
    <w:name w:val="footer"/>
    <w:basedOn w:val="a"/>
    <w:link w:val="Char0"/>
    <w:uiPriority w:val="99"/>
    <w:unhideWhenUsed/>
    <w:rsid w:val="00A0184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01844"/>
  </w:style>
  <w:style w:type="character" w:styleId="a5">
    <w:name w:val="annotation reference"/>
    <w:basedOn w:val="a0"/>
    <w:uiPriority w:val="99"/>
    <w:unhideWhenUsed/>
    <w:rsid w:val="00A01844"/>
    <w:rPr>
      <w:sz w:val="18"/>
      <w:szCs w:val="18"/>
    </w:rPr>
  </w:style>
  <w:style w:type="paragraph" w:styleId="a6">
    <w:name w:val="annotation text"/>
    <w:basedOn w:val="a"/>
    <w:link w:val="Char1"/>
    <w:uiPriority w:val="99"/>
    <w:unhideWhenUsed/>
    <w:rsid w:val="00A01844"/>
    <w:pPr>
      <w:jc w:val="left"/>
    </w:pPr>
  </w:style>
  <w:style w:type="character" w:customStyle="1" w:styleId="Char1">
    <w:name w:val="메모 텍스트 Char"/>
    <w:basedOn w:val="a0"/>
    <w:link w:val="a6"/>
    <w:uiPriority w:val="99"/>
    <w:rsid w:val="00A01844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A01844"/>
    <w:rPr>
      <w:b/>
      <w:bCs w:val="0"/>
    </w:rPr>
  </w:style>
  <w:style w:type="character" w:customStyle="1" w:styleId="Char2">
    <w:name w:val="메모 주제 Char"/>
    <w:basedOn w:val="Char1"/>
    <w:link w:val="a7"/>
    <w:uiPriority w:val="99"/>
    <w:semiHidden/>
    <w:rsid w:val="00A01844"/>
    <w:rPr>
      <w:b/>
      <w:bCs w:val="0"/>
    </w:rPr>
  </w:style>
  <w:style w:type="paragraph" w:styleId="a8">
    <w:name w:val="Balloon Text"/>
    <w:basedOn w:val="a"/>
    <w:link w:val="Char3"/>
    <w:uiPriority w:val="99"/>
    <w:semiHidden/>
    <w:unhideWhenUsed/>
    <w:rsid w:val="00A0184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A01844"/>
    <w:rPr>
      <w:rFonts w:asciiTheme="majorHAnsi" w:eastAsiaTheme="majorEastAsia" w:hAnsiTheme="majorHAnsi" w:cstheme="majorBidi"/>
      <w:sz w:val="18"/>
      <w:szCs w:val="18"/>
    </w:rPr>
  </w:style>
  <w:style w:type="paragraph" w:customStyle="1" w:styleId="Paragraph">
    <w:name w:val="Paragraph"/>
    <w:link w:val="ParagraphChar"/>
    <w:rsid w:val="00A01844"/>
    <w:pPr>
      <w:widowControl w:val="0"/>
      <w:adjustRightInd w:val="0"/>
      <w:spacing w:after="120" w:line="360" w:lineRule="atLeast"/>
      <w:textAlignment w:val="baseline"/>
    </w:pPr>
    <w:rPr>
      <w:rFonts w:eastAsia="바탕"/>
      <w:kern w:val="0"/>
      <w:lang w:eastAsia="en-US"/>
    </w:rPr>
  </w:style>
  <w:style w:type="character" w:customStyle="1" w:styleId="ParagraphChar">
    <w:name w:val="Paragraph Char"/>
    <w:link w:val="Paragraph"/>
    <w:locked/>
    <w:rsid w:val="00A01844"/>
    <w:rPr>
      <w:rFonts w:ascii="Times New Roman" w:eastAsia="바탕" w:hAnsi="Times New Roman" w:cs="Times New Roman"/>
      <w:kern w:val="0"/>
      <w:sz w:val="24"/>
      <w:szCs w:val="24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E932C8"/>
    <w:pPr>
      <w:tabs>
        <w:tab w:val="left" w:pos="401"/>
        <w:tab w:val="right" w:leader="dot" w:pos="8494"/>
      </w:tabs>
    </w:pPr>
    <w:rPr>
      <w:b/>
    </w:rPr>
  </w:style>
  <w:style w:type="character" w:styleId="a9">
    <w:name w:val="Hyperlink"/>
    <w:basedOn w:val="a0"/>
    <w:uiPriority w:val="99"/>
    <w:unhideWhenUsed/>
    <w:rsid w:val="00761880"/>
    <w:rPr>
      <w:color w:val="0563C1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761880"/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3B52C0"/>
    <w:pPr>
      <w:tabs>
        <w:tab w:val="left" w:pos="799"/>
        <w:tab w:val="right" w:leader="dot" w:pos="8494"/>
      </w:tabs>
      <w:ind w:leftChars="100" w:left="1200" w:rightChars="100" w:right="240" w:hangingChars="400" w:hanging="960"/>
    </w:pPr>
  </w:style>
  <w:style w:type="paragraph" w:customStyle="1" w:styleId="aa">
    <w:name w:val="바탕글"/>
    <w:link w:val="Char4"/>
    <w:rsid w:val="007168C2"/>
    <w:pPr>
      <w:widowControl w:val="0"/>
      <w:wordWrap w:val="0"/>
      <w:autoSpaceDE w:val="0"/>
      <w:autoSpaceDN w:val="0"/>
      <w:adjustRightInd w:val="0"/>
      <w:spacing w:line="360" w:lineRule="atLeast"/>
      <w:textAlignment w:val="baseline"/>
    </w:pPr>
    <w:rPr>
      <w:rFonts w:ascii="바탕체"/>
      <w:bCs w:val="0"/>
      <w:color w:val="000000"/>
      <w:kern w:val="0"/>
      <w:sz w:val="20"/>
      <w:szCs w:val="20"/>
    </w:rPr>
  </w:style>
  <w:style w:type="character" w:customStyle="1" w:styleId="Char4">
    <w:name w:val="바탕글 Char"/>
    <w:link w:val="aa"/>
    <w:locked/>
    <w:rsid w:val="007168C2"/>
    <w:rPr>
      <w:rFonts w:ascii="바탕체"/>
      <w:bCs w:val="0"/>
      <w:color w:val="000000"/>
      <w:kern w:val="0"/>
      <w:sz w:val="20"/>
      <w:szCs w:val="20"/>
    </w:rPr>
  </w:style>
  <w:style w:type="paragraph" w:styleId="ab">
    <w:name w:val="List Paragraph"/>
    <w:basedOn w:val="a"/>
    <w:link w:val="Char5"/>
    <w:uiPriority w:val="34"/>
    <w:qFormat/>
    <w:rsid w:val="007168C2"/>
    <w:pPr>
      <w:ind w:leftChars="400" w:left="800"/>
    </w:pPr>
  </w:style>
  <w:style w:type="paragraph" w:styleId="ac">
    <w:name w:val="No Spacing"/>
    <w:link w:val="Char6"/>
    <w:uiPriority w:val="1"/>
    <w:qFormat/>
    <w:rsid w:val="00325B4D"/>
    <w:pPr>
      <w:widowControl w:val="0"/>
      <w:wordWrap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bCs w:val="0"/>
      <w:sz w:val="20"/>
      <w:szCs w:val="22"/>
    </w:rPr>
  </w:style>
  <w:style w:type="character" w:customStyle="1" w:styleId="Char6">
    <w:name w:val="간격 없음 Char"/>
    <w:link w:val="ac"/>
    <w:uiPriority w:val="1"/>
    <w:rsid w:val="00325B4D"/>
    <w:rPr>
      <w:rFonts w:eastAsia="Times New Roman"/>
      <w:bCs w:val="0"/>
      <w:sz w:val="20"/>
      <w:szCs w:val="22"/>
    </w:rPr>
  </w:style>
  <w:style w:type="table" w:styleId="ad">
    <w:name w:val="Table Grid"/>
    <w:basedOn w:val="a1"/>
    <w:uiPriority w:val="39"/>
    <w:rsid w:val="00B3109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본문1"/>
    <w:basedOn w:val="a"/>
    <w:link w:val="1Char0"/>
    <w:rsid w:val="007C42E3"/>
    <w:pPr>
      <w:widowControl w:val="0"/>
      <w:wordWrap w:val="0"/>
      <w:adjustRightInd w:val="0"/>
      <w:ind w:left="425"/>
      <w:textAlignment w:val="baseline"/>
    </w:pPr>
    <w:rPr>
      <w:bCs w:val="0"/>
    </w:rPr>
  </w:style>
  <w:style w:type="character" w:customStyle="1" w:styleId="1Char0">
    <w:name w:val="본문1 Char"/>
    <w:basedOn w:val="a0"/>
    <w:link w:val="11"/>
    <w:rsid w:val="007C42E3"/>
    <w:rPr>
      <w:bCs w:val="0"/>
    </w:rPr>
  </w:style>
  <w:style w:type="paragraph" w:styleId="ae">
    <w:name w:val="footnote text"/>
    <w:basedOn w:val="a"/>
    <w:link w:val="Char7"/>
    <w:uiPriority w:val="99"/>
    <w:semiHidden/>
    <w:unhideWhenUsed/>
    <w:rsid w:val="00D82F9A"/>
    <w:pPr>
      <w:snapToGrid w:val="0"/>
      <w:jc w:val="left"/>
    </w:pPr>
  </w:style>
  <w:style w:type="character" w:customStyle="1" w:styleId="Char7">
    <w:name w:val="각주 텍스트 Char"/>
    <w:basedOn w:val="a0"/>
    <w:link w:val="ae"/>
    <w:uiPriority w:val="99"/>
    <w:semiHidden/>
    <w:rsid w:val="00D82F9A"/>
  </w:style>
  <w:style w:type="character" w:styleId="af">
    <w:name w:val="footnote reference"/>
    <w:aliases w:val="Bayer Footnote Reference"/>
    <w:rsid w:val="00D82F9A"/>
    <w:rPr>
      <w:vertAlign w:val="superscript"/>
    </w:rPr>
  </w:style>
  <w:style w:type="character" w:customStyle="1" w:styleId="4Char">
    <w:name w:val="제목 4 Char"/>
    <w:basedOn w:val="a0"/>
    <w:link w:val="4"/>
    <w:uiPriority w:val="99"/>
    <w:rsid w:val="00953BAC"/>
    <w:rPr>
      <w:b/>
      <w:bCs w:val="0"/>
    </w:rPr>
  </w:style>
  <w:style w:type="paragraph" w:customStyle="1" w:styleId="SAP">
    <w:name w:val="SAP본문"/>
    <w:basedOn w:val="ab"/>
    <w:link w:val="SAPChar"/>
    <w:rsid w:val="00754783"/>
    <w:pPr>
      <w:widowControl w:val="0"/>
      <w:wordWrap w:val="0"/>
      <w:autoSpaceDE w:val="0"/>
      <w:autoSpaceDN w:val="0"/>
      <w:adjustRightInd w:val="0"/>
      <w:snapToGrid w:val="0"/>
      <w:ind w:leftChars="0" w:left="284"/>
      <w:textAlignment w:val="baseline"/>
    </w:pPr>
    <w:rPr>
      <w:bCs w:val="0"/>
      <w:kern w:val="0"/>
      <w:lang w:val="x-none"/>
    </w:rPr>
  </w:style>
  <w:style w:type="character" w:customStyle="1" w:styleId="SAPChar">
    <w:name w:val="SAP본문 Char"/>
    <w:basedOn w:val="a0"/>
    <w:link w:val="SAP"/>
    <w:rsid w:val="00754783"/>
    <w:rPr>
      <w:bCs w:val="0"/>
      <w:kern w:val="0"/>
      <w:lang w:val="x-none"/>
    </w:rPr>
  </w:style>
  <w:style w:type="paragraph" w:styleId="af0">
    <w:name w:val="List Bullet"/>
    <w:basedOn w:val="a"/>
    <w:autoRedefine/>
    <w:rsid w:val="00754783"/>
    <w:pPr>
      <w:widowControl w:val="0"/>
      <w:numPr>
        <w:ilvl w:val="2"/>
      </w:numPr>
      <w:tabs>
        <w:tab w:val="num" w:pos="1100"/>
      </w:tabs>
      <w:wordWrap w:val="0"/>
      <w:autoSpaceDE w:val="0"/>
      <w:autoSpaceDN w:val="0"/>
      <w:adjustRightInd w:val="0"/>
      <w:spacing w:after="120" w:line="360" w:lineRule="atLeast"/>
      <w:ind w:left="1100" w:hanging="403"/>
      <w:textAlignment w:val="baseline"/>
    </w:pPr>
    <w:rPr>
      <w:rFonts w:ascii="Arial" w:eastAsia="굴림" w:hAnsi="Arial"/>
      <w:bCs w:val="0"/>
      <w:sz w:val="22"/>
    </w:rPr>
  </w:style>
  <w:style w:type="character" w:customStyle="1" w:styleId="Char5">
    <w:name w:val="목록 단락 Char"/>
    <w:link w:val="ab"/>
    <w:uiPriority w:val="34"/>
    <w:locked/>
    <w:rsid w:val="00A25938"/>
  </w:style>
  <w:style w:type="paragraph" w:styleId="3">
    <w:name w:val="toc 3"/>
    <w:basedOn w:val="a"/>
    <w:next w:val="a"/>
    <w:autoRedefine/>
    <w:uiPriority w:val="39"/>
    <w:unhideWhenUsed/>
    <w:rsid w:val="00AA49B2"/>
    <w:pPr>
      <w:ind w:leftChars="400" w:left="850"/>
    </w:pPr>
  </w:style>
  <w:style w:type="paragraph" w:styleId="40">
    <w:name w:val="toc 4"/>
    <w:basedOn w:val="a"/>
    <w:next w:val="a"/>
    <w:autoRedefine/>
    <w:uiPriority w:val="39"/>
    <w:unhideWhenUsed/>
    <w:rsid w:val="00AA49B2"/>
    <w:pPr>
      <w:widowControl w:val="0"/>
      <w:wordWrap w:val="0"/>
      <w:autoSpaceDE w:val="0"/>
      <w:autoSpaceDN w:val="0"/>
      <w:spacing w:after="160" w:line="259" w:lineRule="auto"/>
      <w:ind w:leftChars="600" w:left="1275"/>
    </w:pPr>
    <w:rPr>
      <w:rFonts w:asciiTheme="minorHAnsi" w:eastAsiaTheme="minorEastAsia" w:hAnsiTheme="minorHAnsi" w:cstheme="minorBidi"/>
      <w:bCs w:val="0"/>
      <w:sz w:val="20"/>
      <w:szCs w:val="22"/>
    </w:rPr>
  </w:style>
  <w:style w:type="paragraph" w:styleId="5">
    <w:name w:val="toc 5"/>
    <w:basedOn w:val="a"/>
    <w:next w:val="a"/>
    <w:autoRedefine/>
    <w:uiPriority w:val="39"/>
    <w:unhideWhenUsed/>
    <w:rsid w:val="00AA49B2"/>
    <w:pPr>
      <w:widowControl w:val="0"/>
      <w:wordWrap w:val="0"/>
      <w:autoSpaceDE w:val="0"/>
      <w:autoSpaceDN w:val="0"/>
      <w:spacing w:after="160" w:line="259" w:lineRule="auto"/>
      <w:ind w:leftChars="800" w:left="1700"/>
    </w:pPr>
    <w:rPr>
      <w:rFonts w:asciiTheme="minorHAnsi" w:eastAsiaTheme="minorEastAsia" w:hAnsiTheme="minorHAnsi" w:cstheme="minorBidi"/>
      <w:bCs w:val="0"/>
      <w:sz w:val="20"/>
      <w:szCs w:val="22"/>
    </w:rPr>
  </w:style>
  <w:style w:type="paragraph" w:styleId="6">
    <w:name w:val="toc 6"/>
    <w:basedOn w:val="a"/>
    <w:next w:val="a"/>
    <w:autoRedefine/>
    <w:uiPriority w:val="39"/>
    <w:unhideWhenUsed/>
    <w:rsid w:val="00AA49B2"/>
    <w:pPr>
      <w:widowControl w:val="0"/>
      <w:wordWrap w:val="0"/>
      <w:autoSpaceDE w:val="0"/>
      <w:autoSpaceDN w:val="0"/>
      <w:spacing w:after="160" w:line="259" w:lineRule="auto"/>
      <w:ind w:leftChars="1000" w:left="2125"/>
    </w:pPr>
    <w:rPr>
      <w:rFonts w:asciiTheme="minorHAnsi" w:eastAsiaTheme="minorEastAsia" w:hAnsiTheme="minorHAnsi" w:cstheme="minorBidi"/>
      <w:bCs w:val="0"/>
      <w:sz w:val="20"/>
      <w:szCs w:val="22"/>
    </w:rPr>
  </w:style>
  <w:style w:type="paragraph" w:styleId="7">
    <w:name w:val="toc 7"/>
    <w:basedOn w:val="a"/>
    <w:next w:val="a"/>
    <w:autoRedefine/>
    <w:uiPriority w:val="39"/>
    <w:unhideWhenUsed/>
    <w:rsid w:val="00AA49B2"/>
    <w:pPr>
      <w:widowControl w:val="0"/>
      <w:wordWrap w:val="0"/>
      <w:autoSpaceDE w:val="0"/>
      <w:autoSpaceDN w:val="0"/>
      <w:spacing w:after="160" w:line="259" w:lineRule="auto"/>
      <w:ind w:leftChars="1200" w:left="2550"/>
    </w:pPr>
    <w:rPr>
      <w:rFonts w:asciiTheme="minorHAnsi" w:eastAsiaTheme="minorEastAsia" w:hAnsiTheme="minorHAnsi" w:cstheme="minorBidi"/>
      <w:bCs w:val="0"/>
      <w:sz w:val="20"/>
      <w:szCs w:val="22"/>
    </w:rPr>
  </w:style>
  <w:style w:type="paragraph" w:styleId="8">
    <w:name w:val="toc 8"/>
    <w:basedOn w:val="a"/>
    <w:next w:val="a"/>
    <w:autoRedefine/>
    <w:uiPriority w:val="39"/>
    <w:unhideWhenUsed/>
    <w:rsid w:val="00AA49B2"/>
    <w:pPr>
      <w:widowControl w:val="0"/>
      <w:wordWrap w:val="0"/>
      <w:autoSpaceDE w:val="0"/>
      <w:autoSpaceDN w:val="0"/>
      <w:spacing w:after="160" w:line="259" w:lineRule="auto"/>
      <w:ind w:leftChars="1400" w:left="2975"/>
    </w:pPr>
    <w:rPr>
      <w:rFonts w:asciiTheme="minorHAnsi" w:eastAsiaTheme="minorEastAsia" w:hAnsiTheme="minorHAnsi" w:cstheme="minorBidi"/>
      <w:bCs w:val="0"/>
      <w:sz w:val="20"/>
      <w:szCs w:val="22"/>
    </w:rPr>
  </w:style>
  <w:style w:type="paragraph" w:styleId="9">
    <w:name w:val="toc 9"/>
    <w:basedOn w:val="a"/>
    <w:next w:val="a"/>
    <w:autoRedefine/>
    <w:uiPriority w:val="39"/>
    <w:unhideWhenUsed/>
    <w:rsid w:val="00AA49B2"/>
    <w:pPr>
      <w:widowControl w:val="0"/>
      <w:wordWrap w:val="0"/>
      <w:autoSpaceDE w:val="0"/>
      <w:autoSpaceDN w:val="0"/>
      <w:spacing w:after="160" w:line="259" w:lineRule="auto"/>
      <w:ind w:leftChars="1600" w:left="3400"/>
    </w:pPr>
    <w:rPr>
      <w:rFonts w:asciiTheme="minorHAnsi" w:eastAsiaTheme="minorEastAsia" w:hAnsiTheme="minorHAnsi" w:cstheme="minorBidi"/>
      <w:bCs w:val="0"/>
      <w:sz w:val="20"/>
      <w:szCs w:val="22"/>
    </w:rPr>
  </w:style>
  <w:style w:type="character" w:customStyle="1" w:styleId="12">
    <w:name w:val="확인되지 않은 멘션1"/>
    <w:basedOn w:val="a0"/>
    <w:uiPriority w:val="99"/>
    <w:semiHidden/>
    <w:unhideWhenUsed/>
    <w:rsid w:val="00AA49B2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rsid w:val="00F07158"/>
    <w:pPr>
      <w:keepLines/>
      <w:spacing w:before="240" w:line="259" w:lineRule="auto"/>
      <w:jc w:val="left"/>
      <w:outlineLvl w:val="9"/>
    </w:pPr>
    <w:rPr>
      <w:bCs w:val="0"/>
      <w:color w:val="2F5496" w:themeColor="accent1" w:themeShade="BF"/>
      <w:kern w:val="0"/>
      <w:sz w:val="32"/>
      <w:szCs w:val="32"/>
    </w:rPr>
  </w:style>
  <w:style w:type="paragraph" w:styleId="af1">
    <w:name w:val="Revision"/>
    <w:hidden/>
    <w:uiPriority w:val="99"/>
    <w:semiHidden/>
    <w:rsid w:val="00F85508"/>
    <w:pPr>
      <w:spacing w:line="240" w:lineRule="auto"/>
      <w:jc w:val="left"/>
    </w:pPr>
  </w:style>
  <w:style w:type="paragraph" w:styleId="af2">
    <w:name w:val="Title"/>
    <w:basedOn w:val="a"/>
    <w:link w:val="Char8"/>
    <w:qFormat/>
    <w:rsid w:val="00A85C46"/>
    <w:pPr>
      <w:widowControl w:val="0"/>
      <w:wordWrap w:val="0"/>
      <w:spacing w:before="120" w:after="120" w:line="360" w:lineRule="atLeast"/>
      <w:jc w:val="left"/>
      <w:outlineLvl w:val="0"/>
    </w:pPr>
    <w:rPr>
      <w:rFonts w:eastAsia="돋움체"/>
      <w:b/>
      <w:kern w:val="0"/>
    </w:rPr>
  </w:style>
  <w:style w:type="character" w:customStyle="1" w:styleId="Char8">
    <w:name w:val="제목 Char"/>
    <w:basedOn w:val="a0"/>
    <w:link w:val="af2"/>
    <w:rsid w:val="00A85C46"/>
    <w:rPr>
      <w:rFonts w:eastAsia="돋움체"/>
      <w:b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comments" Target="comments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baa27b-5b1f-46b2-9d7c-15d7fd5a53d2" xsi:nil="true"/>
    <lcf76f155ced4ddcb4097134ff3c332f xmlns="e228bda5-c238-47f2-b762-41c19386df5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6C5F21B2044F14FB5E2874AF9927EA1" ma:contentTypeVersion="15" ma:contentTypeDescription="새 문서를 만듭니다." ma:contentTypeScope="" ma:versionID="91f5fa318d666484574e1409683ac69d">
  <xsd:schema xmlns:xsd="http://www.w3.org/2001/XMLSchema" xmlns:xs="http://www.w3.org/2001/XMLSchema" xmlns:p="http://schemas.microsoft.com/office/2006/metadata/properties" xmlns:ns2="e228bda5-c238-47f2-b762-41c19386df5f" xmlns:ns3="43baa27b-5b1f-46b2-9d7c-15d7fd5a53d2" targetNamespace="http://schemas.microsoft.com/office/2006/metadata/properties" ma:root="true" ma:fieldsID="8bd1d92f435da379f260233072187cce" ns2:_="" ns3:_="">
    <xsd:import namespace="e228bda5-c238-47f2-b762-41c19386df5f"/>
    <xsd:import namespace="43baa27b-5b1f-46b2-9d7c-15d7fd5a53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28bda5-c238-47f2-b762-41c19386df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이미지 태그" ma:readOnly="false" ma:fieldId="{5cf76f15-5ced-4ddc-b409-7134ff3c332f}" ma:taxonomyMulti="true" ma:sspId="dc45024a-f8f3-4e0a-8aa6-d840917cee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baa27b-5b1f-46b2-9d7c-15d7fd5a53d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7b4d2e1-e215-4d1b-931a-719ebf60c3b1}" ma:internalName="TaxCatchAll" ma:showField="CatchAllData" ma:web="43baa27b-5b1f-46b2-9d7c-15d7fd5a53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6FD4ED-CA42-428E-B526-7F194EEA7B40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www.w3.org/XML/1998/namespace"/>
    <ds:schemaRef ds:uri="http://purl.org/dc/elements/1.1/"/>
    <ds:schemaRef ds:uri="http://purl.org/dc/dcmitype/"/>
    <ds:schemaRef ds:uri="e228bda5-c238-47f2-b762-41c19386df5f"/>
    <ds:schemaRef ds:uri="http://schemas.microsoft.com/office/infopath/2007/PartnerControls"/>
    <ds:schemaRef ds:uri="http://schemas.openxmlformats.org/package/2006/metadata/core-properties"/>
    <ds:schemaRef ds:uri="43baa27b-5b1f-46b2-9d7c-15d7fd5a53d2"/>
  </ds:schemaRefs>
</ds:datastoreItem>
</file>

<file path=customXml/itemProps2.xml><?xml version="1.0" encoding="utf-8"?>
<ds:datastoreItem xmlns:ds="http://schemas.openxmlformats.org/officeDocument/2006/customXml" ds:itemID="{5FC2905A-96F8-48E0-B69B-0EF352F3A6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364336-88E2-4B87-9800-F9FE5B39C3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DFAE323-9931-47AF-B9D0-0DA580A713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28bda5-c238-47f2-b762-41c19386df5f"/>
    <ds:schemaRef ds:uri="43baa27b-5b1f-46b2-9d7c-15d7fd5a53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9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KSR</dc:creator>
  <cp:lastModifiedBy>김유진</cp:lastModifiedBy>
  <cp:revision>15</cp:revision>
  <cp:lastPrinted>2023-03-16T04:59:00Z</cp:lastPrinted>
  <dcterms:created xsi:type="dcterms:W3CDTF">2025-10-21T02:41:00Z</dcterms:created>
  <dcterms:modified xsi:type="dcterms:W3CDTF">2025-10-23T23:42:00Z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0x01010046C5F21B2044F14FB5E2874AF9927EA1</vt:lpwstr>
  </property>
  <property fmtid="{D5CDD505-2E9C-101B-9397-08002B2CF9AE}" pid="3" name="MediaServiceImageTags">
    <vt:lpwstr/>
  </property>
</Properties>
</file>